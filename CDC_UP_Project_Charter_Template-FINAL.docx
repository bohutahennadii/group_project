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D31D5B">
      <w:pPr>
        <w:pStyle w:val="a6"/>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ins w:id="2" w:author="Геннадій Богута" w:date="2024-02-24T06:23:00Z">
        <w:r w:rsidR="007339EB">
          <w:rPr>
            <w:rFonts w:ascii="Arial" w:hAnsi="Arial" w:cs="Arial"/>
            <w:i/>
            <w:color w:val="0000FF"/>
            <w:sz w:val="40"/>
            <w:szCs w:val="40"/>
          </w:rPr>
          <w:t>Ternopil Lost &amp; Found</w:t>
        </w:r>
      </w:ins>
      <w:del w:id="3" w:author="Геннадій Богута" w:date="2024-02-24T06:23:00Z">
        <w:r w:rsidR="0016596E" w:rsidRPr="00FF14DD" w:rsidDel="007339EB">
          <w:rPr>
            <w:rFonts w:ascii="Arial" w:hAnsi="Arial" w:cs="Arial"/>
            <w:i/>
            <w:color w:val="0000FF"/>
            <w:sz w:val="40"/>
            <w:szCs w:val="40"/>
          </w:rPr>
          <w:delText>&lt;Project Name&gt;</w:delText>
        </w:r>
      </w:del>
      <w:r w:rsidRPr="00FF14DD">
        <w:rPr>
          <w:rFonts w:ascii="Arial" w:hAnsi="Arial" w:cs="Arial"/>
          <w:i/>
          <w:color w:val="0000FF"/>
          <w:sz w:val="40"/>
          <w:szCs w:val="40"/>
        </w:rPr>
        <w:fldChar w:fldCharType="end"/>
      </w:r>
    </w:p>
    <w:p w:rsidR="00D31D5B" w:rsidRPr="00FF14DD" w:rsidRDefault="00D31D5B">
      <w:pPr>
        <w:pStyle w:val="a6"/>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rsidR="00E57E03" w:rsidRPr="00FF14DD" w:rsidRDefault="00C74147">
      <w:pPr>
        <w:pStyle w:val="StyleSubtitleCover2TopNoborder"/>
        <w:rPr>
          <w:rFonts w:ascii="Arial" w:hAnsi="Arial" w:cs="Arial"/>
          <w:lang w:val="de-DE"/>
        </w:rPr>
      </w:pPr>
      <w:r>
        <w:rPr>
          <w:rFonts w:ascii="Arial" w:hAnsi="Arial" w:cs="Arial"/>
          <w:i/>
          <w:color w:val="0000FF"/>
        </w:rPr>
        <w:t>02/20/2024</w:t>
      </w:r>
    </w:p>
    <w:p w:rsidR="00D31D5B" w:rsidRPr="00FF14DD" w:rsidRDefault="00D31D5B">
      <w:pPr>
        <w:ind w:left="0"/>
        <w:rPr>
          <w:rFonts w:ascii="Arial" w:hAnsi="Arial" w:cs="Arial"/>
          <w:lang w:val="de-DE"/>
        </w:rPr>
      </w:pPr>
    </w:p>
    <w:p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00D31D5B" w:rsidRPr="00FF14DD" w:rsidRDefault="00D31D5B" w:rsidP="00C74147">
      <w:pPr>
        <w:pStyle w:val="a6"/>
        <w:rPr>
          <w:rFonts w:ascii="Arial" w:hAnsi="Arial" w:cs="Arial"/>
        </w:rPr>
      </w:pPr>
      <w:r w:rsidRPr="00FF14DD">
        <w:rPr>
          <w:rFonts w:ascii="Arial" w:hAnsi="Arial" w:cs="Arial"/>
        </w:rPr>
        <w:lastRenderedPageBreak/>
        <w:t>VERSION HISTORY</w:t>
      </w:r>
    </w:p>
    <w:tbl>
      <w:tblPr>
        <w:tblW w:w="100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866"/>
        <w:gridCol w:w="1422"/>
        <w:gridCol w:w="1697"/>
        <w:gridCol w:w="1543"/>
        <w:gridCol w:w="2545"/>
      </w:tblGrid>
      <w:tr w:rsidR="00D31D5B" w:rsidRPr="00FF14DD" w:rsidTr="00C74147">
        <w:trPr>
          <w:trHeight w:val="810"/>
        </w:trPr>
        <w:tc>
          <w:tcPr>
            <w:tcW w:w="9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Version #</w:t>
            </w:r>
          </w:p>
        </w:tc>
        <w:tc>
          <w:tcPr>
            <w:tcW w:w="1866" w:type="dxa"/>
            <w:shd w:val="clear" w:color="auto" w:fill="D9D9D9"/>
          </w:tcPr>
          <w:p w:rsidR="00D31D5B" w:rsidRPr="00FF14DD" w:rsidRDefault="00D31D5B">
            <w:pPr>
              <w:pStyle w:val="tabletxt"/>
              <w:jc w:val="center"/>
              <w:rPr>
                <w:rFonts w:ascii="Arial" w:hAnsi="Arial"/>
                <w:b/>
                <w:bCs/>
              </w:rPr>
            </w:pPr>
            <w:r w:rsidRPr="00FF14DD">
              <w:rPr>
                <w:rFonts w:ascii="Arial" w:hAnsi="Arial"/>
                <w:b/>
                <w:bCs/>
              </w:rPr>
              <w:t>Implemented</w:t>
            </w:r>
          </w:p>
          <w:p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Revision</w:t>
            </w:r>
          </w:p>
          <w:p w:rsidR="00D31D5B" w:rsidRPr="00FF14DD" w:rsidRDefault="00D31D5B">
            <w:pPr>
              <w:pStyle w:val="tabletxt"/>
              <w:jc w:val="center"/>
              <w:rPr>
                <w:rFonts w:ascii="Arial" w:hAnsi="Arial"/>
                <w:b/>
                <w:bCs/>
              </w:rPr>
            </w:pPr>
            <w:r w:rsidRPr="00FF14DD">
              <w:rPr>
                <w:rFonts w:ascii="Arial" w:hAnsi="Arial"/>
                <w:b/>
                <w:bCs/>
              </w:rPr>
              <w:t>Date</w:t>
            </w:r>
          </w:p>
        </w:tc>
        <w:tc>
          <w:tcPr>
            <w:tcW w:w="1697"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Approved</w:t>
            </w:r>
          </w:p>
          <w:p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Approval</w:t>
            </w:r>
          </w:p>
          <w:p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rsidTr="00C74147">
        <w:trPr>
          <w:trHeight w:val="529"/>
        </w:trPr>
        <w:tc>
          <w:tcPr>
            <w:tcW w:w="964" w:type="dxa"/>
          </w:tcPr>
          <w:p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866" w:type="dxa"/>
          </w:tcPr>
          <w:p w:rsidR="00D31D5B" w:rsidRPr="00FF14DD" w:rsidRDefault="00C74147">
            <w:pPr>
              <w:pStyle w:val="Tabletext"/>
              <w:rPr>
                <w:rFonts w:cs="Arial"/>
              </w:rPr>
            </w:pPr>
            <w:r>
              <w:rPr>
                <w:rFonts w:cs="Arial"/>
                <w:i/>
                <w:color w:val="0000FF"/>
              </w:rPr>
              <w:t>Bohuta Hennadii</w:t>
            </w:r>
            <w:r w:rsidR="00D31D5B" w:rsidRPr="00FF14DD">
              <w:rPr>
                <w:rFonts w:cs="Arial"/>
                <w:i/>
                <w:color w:val="0000FF"/>
              </w:rPr>
              <w:t xml:space="preserve"> </w:t>
            </w:r>
          </w:p>
        </w:tc>
        <w:tc>
          <w:tcPr>
            <w:tcW w:w="1422" w:type="dxa"/>
          </w:tcPr>
          <w:p w:rsidR="00D31D5B" w:rsidRPr="00FF14DD" w:rsidRDefault="00C74147">
            <w:pPr>
              <w:pStyle w:val="Tabletext"/>
              <w:rPr>
                <w:rFonts w:cs="Arial"/>
              </w:rPr>
            </w:pPr>
            <w:r>
              <w:rPr>
                <w:rFonts w:cs="Arial"/>
                <w:i/>
                <w:color w:val="0000FF"/>
              </w:rPr>
              <w:t>02/20/2024</w:t>
            </w:r>
          </w:p>
        </w:tc>
        <w:tc>
          <w:tcPr>
            <w:tcW w:w="1697" w:type="dxa"/>
          </w:tcPr>
          <w:p w:rsidR="00D31D5B" w:rsidRPr="00FF14DD" w:rsidRDefault="00C74147">
            <w:pPr>
              <w:pStyle w:val="Tabletext"/>
              <w:rPr>
                <w:rFonts w:cs="Arial"/>
              </w:rPr>
            </w:pPr>
            <w:r>
              <w:rPr>
                <w:rFonts w:cs="Arial"/>
                <w:i/>
                <w:color w:val="0000FF"/>
              </w:rPr>
              <w:t>Bohuta Hennadii</w:t>
            </w:r>
          </w:p>
        </w:tc>
        <w:tc>
          <w:tcPr>
            <w:tcW w:w="1543" w:type="dxa"/>
          </w:tcPr>
          <w:p w:rsidR="00D31D5B" w:rsidRPr="00FF14DD" w:rsidRDefault="00C74147">
            <w:pPr>
              <w:pStyle w:val="Tabletext"/>
              <w:rPr>
                <w:rFonts w:cs="Arial"/>
              </w:rPr>
            </w:pPr>
            <w:r>
              <w:rPr>
                <w:rFonts w:cs="Arial"/>
                <w:i/>
                <w:color w:val="0000FF"/>
              </w:rPr>
              <w:t>02/21/2024</w:t>
            </w:r>
          </w:p>
        </w:tc>
        <w:tc>
          <w:tcPr>
            <w:tcW w:w="2545" w:type="dxa"/>
          </w:tcPr>
          <w:p w:rsidR="00D31D5B" w:rsidRPr="00FF14DD" w:rsidRDefault="0092790E">
            <w:pPr>
              <w:pStyle w:val="Tabletext"/>
              <w:rPr>
                <w:rFonts w:cs="Arial"/>
                <w:i/>
                <w:color w:val="0000FF"/>
              </w:rPr>
            </w:pPr>
            <w:r w:rsidRPr="00FF14DD">
              <w:rPr>
                <w:rFonts w:cs="Arial"/>
                <w:i/>
                <w:color w:val="0000FF"/>
              </w:rPr>
              <w:t>&lt;reason&gt;</w:t>
            </w:r>
          </w:p>
        </w:tc>
      </w:tr>
      <w:tr w:rsidR="0092790E" w:rsidRPr="00FF14DD" w:rsidTr="00C74147">
        <w:trPr>
          <w:trHeight w:val="264"/>
        </w:trPr>
        <w:tc>
          <w:tcPr>
            <w:tcW w:w="964" w:type="dxa"/>
          </w:tcPr>
          <w:p w:rsidR="0092790E" w:rsidRPr="00FF14DD" w:rsidRDefault="0092790E" w:rsidP="0092790E">
            <w:pPr>
              <w:pStyle w:val="Tabletext"/>
              <w:jc w:val="center"/>
              <w:rPr>
                <w:rFonts w:cs="Arial"/>
              </w:rPr>
            </w:pPr>
          </w:p>
        </w:tc>
        <w:tc>
          <w:tcPr>
            <w:tcW w:w="1866"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697"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C74147">
        <w:trPr>
          <w:trHeight w:val="264"/>
        </w:trPr>
        <w:tc>
          <w:tcPr>
            <w:tcW w:w="964" w:type="dxa"/>
          </w:tcPr>
          <w:p w:rsidR="0092790E" w:rsidRPr="00FF14DD" w:rsidRDefault="0092790E" w:rsidP="0092790E">
            <w:pPr>
              <w:pStyle w:val="Tabletext"/>
              <w:jc w:val="center"/>
              <w:rPr>
                <w:rFonts w:cs="Arial"/>
              </w:rPr>
            </w:pPr>
          </w:p>
        </w:tc>
        <w:tc>
          <w:tcPr>
            <w:tcW w:w="1866"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697"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C74147">
        <w:trPr>
          <w:trHeight w:val="264"/>
        </w:trPr>
        <w:tc>
          <w:tcPr>
            <w:tcW w:w="964" w:type="dxa"/>
          </w:tcPr>
          <w:p w:rsidR="0092790E" w:rsidRPr="00FF14DD" w:rsidRDefault="0092790E" w:rsidP="0092790E">
            <w:pPr>
              <w:pStyle w:val="Tabletext"/>
              <w:rPr>
                <w:rFonts w:cs="Arial"/>
              </w:rPr>
            </w:pPr>
          </w:p>
        </w:tc>
        <w:tc>
          <w:tcPr>
            <w:tcW w:w="1866" w:type="dxa"/>
          </w:tcPr>
          <w:p w:rsidR="0092790E" w:rsidRPr="00FF14DD" w:rsidRDefault="0092790E" w:rsidP="0092790E">
            <w:pPr>
              <w:pStyle w:val="Tabletext"/>
              <w:jc w:val="center"/>
              <w:rPr>
                <w:rFonts w:cs="Arial"/>
              </w:rPr>
            </w:pPr>
          </w:p>
        </w:tc>
        <w:tc>
          <w:tcPr>
            <w:tcW w:w="1422" w:type="dxa"/>
          </w:tcPr>
          <w:p w:rsidR="0092790E" w:rsidRPr="00FF14DD" w:rsidRDefault="0092790E" w:rsidP="0092790E">
            <w:pPr>
              <w:pStyle w:val="Tabletext"/>
              <w:jc w:val="center"/>
              <w:rPr>
                <w:rFonts w:cs="Arial"/>
              </w:rPr>
            </w:pPr>
          </w:p>
        </w:tc>
        <w:tc>
          <w:tcPr>
            <w:tcW w:w="1697" w:type="dxa"/>
          </w:tcPr>
          <w:p w:rsidR="0092790E" w:rsidRPr="00FF14DD" w:rsidRDefault="0092790E" w:rsidP="0092790E">
            <w:pPr>
              <w:pStyle w:val="Tabletext"/>
              <w:jc w:val="center"/>
              <w:rPr>
                <w:rFonts w:cs="Arial"/>
              </w:rPr>
            </w:pPr>
          </w:p>
        </w:tc>
        <w:tc>
          <w:tcPr>
            <w:tcW w:w="1543" w:type="dxa"/>
          </w:tcPr>
          <w:p w:rsidR="0092790E" w:rsidRPr="00FF14DD" w:rsidRDefault="0092790E" w:rsidP="0092790E">
            <w:pPr>
              <w:pStyle w:val="Tabletext"/>
              <w:jc w:val="center"/>
              <w:rPr>
                <w:rFonts w:cs="Arial"/>
              </w:rPr>
            </w:pPr>
          </w:p>
        </w:tc>
        <w:tc>
          <w:tcPr>
            <w:tcW w:w="2545" w:type="dxa"/>
          </w:tcPr>
          <w:p w:rsidR="0092790E" w:rsidRPr="00FF14DD" w:rsidRDefault="0092790E" w:rsidP="0092790E">
            <w:pPr>
              <w:pStyle w:val="Tabletext"/>
              <w:jc w:val="center"/>
              <w:rPr>
                <w:rFonts w:cs="Arial"/>
              </w:rPr>
            </w:pPr>
          </w:p>
        </w:tc>
      </w:tr>
    </w:tbl>
    <w:p w:rsidR="00D31D5B" w:rsidRPr="00FF14DD" w:rsidRDefault="00341618" w:rsidP="00341618">
      <w:pPr>
        <w:jc w:val="right"/>
        <w:rPr>
          <w:rFonts w:ascii="Arial" w:hAnsi="Arial" w:cs="Arial"/>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11/30/</w:t>
      </w:r>
      <w:r w:rsidRPr="00BF372E">
        <w:rPr>
          <w:rFonts w:ascii="Arial" w:hAnsi="Arial" w:cs="Arial"/>
          <w:sz w:val="18"/>
          <w:szCs w:val="18"/>
        </w:rPr>
        <w:t>06</w:t>
      </w:r>
    </w:p>
    <w:p w:rsidR="00D31D5B" w:rsidRPr="00FF14DD" w:rsidRDefault="00D31D5B" w:rsidP="00C74147">
      <w:pPr>
        <w:spacing w:before="180" w:after="120"/>
        <w:ind w:left="0"/>
        <w:jc w:val="center"/>
        <w:rPr>
          <w:rFonts w:ascii="Arial" w:hAnsi="Arial" w:cs="Arial"/>
        </w:rPr>
      </w:pPr>
    </w:p>
    <w:p w:rsidR="00D31D5B" w:rsidRPr="00FF14DD" w:rsidRDefault="00594876">
      <w:pPr>
        <w:pStyle w:val="a6"/>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794D36" w:rsidRPr="00FF14DD" w:rsidRDefault="00D31D5B">
      <w:pPr>
        <w:pStyle w:val="10"/>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a3"/>
            <w:rFonts w:ascii="Arial" w:hAnsi="Arial" w:cs="Arial"/>
          </w:rPr>
          <w:t>1</w:t>
        </w:r>
        <w:r w:rsidR="00794D36" w:rsidRPr="00FF14DD">
          <w:rPr>
            <w:rFonts w:ascii="Arial" w:hAnsi="Arial" w:cs="Arial"/>
            <w:b w:val="0"/>
            <w:bCs w:val="0"/>
            <w:caps w:val="0"/>
            <w:szCs w:val="24"/>
          </w:rPr>
          <w:tab/>
        </w:r>
        <w:r w:rsidR="00794D36" w:rsidRPr="00FF14DD">
          <w:rPr>
            <w:rStyle w:val="a3"/>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rsidR="00794D36" w:rsidRPr="00FF14DD" w:rsidRDefault="00933006">
      <w:pPr>
        <w:pStyle w:val="20"/>
        <w:rPr>
          <w:rFonts w:ascii="Arial" w:hAnsi="Arial" w:cs="Arial"/>
        </w:rPr>
      </w:pPr>
      <w:hyperlink w:anchor="_Toc141159324" w:history="1">
        <w:r w:rsidR="00794D36" w:rsidRPr="00FF14DD">
          <w:rPr>
            <w:rStyle w:val="a3"/>
            <w:rFonts w:ascii="Arial" w:hAnsi="Arial" w:cs="Arial"/>
          </w:rPr>
          <w:t>1.1</w:t>
        </w:r>
        <w:r w:rsidR="00794D36" w:rsidRPr="00FF14DD">
          <w:rPr>
            <w:rFonts w:ascii="Arial" w:hAnsi="Arial" w:cs="Arial"/>
          </w:rPr>
          <w:tab/>
        </w:r>
        <w:r w:rsidR="00794D36" w:rsidRPr="00FF14DD">
          <w:rPr>
            <w:rStyle w:val="a3"/>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25" w:history="1">
        <w:r w:rsidR="00794D36" w:rsidRPr="00FF14DD">
          <w:rPr>
            <w:rStyle w:val="a3"/>
            <w:rFonts w:ascii="Arial" w:hAnsi="Arial" w:cs="Arial"/>
          </w:rPr>
          <w:t>2</w:t>
        </w:r>
        <w:r w:rsidR="00794D36" w:rsidRPr="00FF14DD">
          <w:rPr>
            <w:rFonts w:ascii="Arial" w:hAnsi="Arial" w:cs="Arial"/>
            <w:b w:val="0"/>
            <w:bCs w:val="0"/>
            <w:caps w:val="0"/>
            <w:szCs w:val="24"/>
          </w:rPr>
          <w:tab/>
        </w:r>
        <w:r w:rsidR="00794D36" w:rsidRPr="00FF14DD">
          <w:rPr>
            <w:rStyle w:val="a3"/>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26" w:history="1">
        <w:r w:rsidR="00794D36" w:rsidRPr="00FF14DD">
          <w:rPr>
            <w:rStyle w:val="a3"/>
            <w:rFonts w:ascii="Arial" w:hAnsi="Arial" w:cs="Arial"/>
          </w:rPr>
          <w:t>3</w:t>
        </w:r>
        <w:r w:rsidR="00794D36" w:rsidRPr="00FF14DD">
          <w:rPr>
            <w:rFonts w:ascii="Arial" w:hAnsi="Arial" w:cs="Arial"/>
            <w:b w:val="0"/>
            <w:bCs w:val="0"/>
            <w:caps w:val="0"/>
            <w:szCs w:val="24"/>
          </w:rPr>
          <w:tab/>
        </w:r>
        <w:r w:rsidR="00794D36" w:rsidRPr="00FF14DD">
          <w:rPr>
            <w:rStyle w:val="a3"/>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27" w:history="1">
        <w:r w:rsidR="00794D36" w:rsidRPr="00FF14DD">
          <w:rPr>
            <w:rStyle w:val="a3"/>
            <w:rFonts w:ascii="Arial" w:hAnsi="Arial" w:cs="Arial"/>
          </w:rPr>
          <w:t>3.1</w:t>
        </w:r>
        <w:r w:rsidR="00794D36" w:rsidRPr="00FF14DD">
          <w:rPr>
            <w:rFonts w:ascii="Arial" w:hAnsi="Arial" w:cs="Arial"/>
          </w:rPr>
          <w:tab/>
        </w:r>
        <w:r w:rsidR="00794D36" w:rsidRPr="00FF14DD">
          <w:rPr>
            <w:rStyle w:val="a3"/>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28" w:history="1">
        <w:r w:rsidR="00794D36" w:rsidRPr="00FF14DD">
          <w:rPr>
            <w:rStyle w:val="a3"/>
            <w:rFonts w:ascii="Arial" w:hAnsi="Arial" w:cs="Arial"/>
          </w:rPr>
          <w:t>3.2</w:t>
        </w:r>
        <w:r w:rsidR="00794D36" w:rsidRPr="00FF14DD">
          <w:rPr>
            <w:rFonts w:ascii="Arial" w:hAnsi="Arial" w:cs="Arial"/>
          </w:rPr>
          <w:tab/>
        </w:r>
        <w:r w:rsidR="00794D36" w:rsidRPr="00FF14DD">
          <w:rPr>
            <w:rStyle w:val="a3"/>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29" w:history="1">
        <w:r w:rsidR="00794D36" w:rsidRPr="00FF14DD">
          <w:rPr>
            <w:rStyle w:val="a3"/>
            <w:rFonts w:ascii="Arial" w:hAnsi="Arial" w:cs="Arial"/>
          </w:rPr>
          <w:t>3.3</w:t>
        </w:r>
        <w:r w:rsidR="00794D36" w:rsidRPr="00FF14DD">
          <w:rPr>
            <w:rFonts w:ascii="Arial" w:hAnsi="Arial" w:cs="Arial"/>
          </w:rPr>
          <w:tab/>
        </w:r>
        <w:r w:rsidR="00794D36" w:rsidRPr="00FF14DD">
          <w:rPr>
            <w:rStyle w:val="a3"/>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30" w:history="1">
        <w:r w:rsidR="00794D36" w:rsidRPr="00FF14DD">
          <w:rPr>
            <w:rStyle w:val="a3"/>
            <w:rFonts w:ascii="Arial" w:hAnsi="Arial" w:cs="Arial"/>
          </w:rPr>
          <w:t>4</w:t>
        </w:r>
        <w:r w:rsidR="00794D36" w:rsidRPr="00FF14DD">
          <w:rPr>
            <w:rFonts w:ascii="Arial" w:hAnsi="Arial" w:cs="Arial"/>
            <w:b w:val="0"/>
            <w:bCs w:val="0"/>
            <w:caps w:val="0"/>
            <w:szCs w:val="24"/>
          </w:rPr>
          <w:tab/>
        </w:r>
        <w:r w:rsidR="00794D36" w:rsidRPr="00FF14DD">
          <w:rPr>
            <w:rStyle w:val="a3"/>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1" w:history="1">
        <w:r w:rsidR="00794D36" w:rsidRPr="00FF14DD">
          <w:rPr>
            <w:rStyle w:val="a3"/>
            <w:rFonts w:ascii="Arial" w:hAnsi="Arial" w:cs="Arial"/>
          </w:rPr>
          <w:t>4.1</w:t>
        </w:r>
        <w:r w:rsidR="00794D36" w:rsidRPr="00FF14DD">
          <w:rPr>
            <w:rFonts w:ascii="Arial" w:hAnsi="Arial" w:cs="Arial"/>
          </w:rPr>
          <w:tab/>
        </w:r>
        <w:r w:rsidR="00794D36" w:rsidRPr="00FF14DD">
          <w:rPr>
            <w:rStyle w:val="a3"/>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2" w:history="1">
        <w:r w:rsidR="00794D36" w:rsidRPr="00FF14DD">
          <w:rPr>
            <w:rStyle w:val="a3"/>
            <w:rFonts w:ascii="Arial" w:hAnsi="Arial" w:cs="Arial"/>
          </w:rPr>
          <w:t>4.2</w:t>
        </w:r>
        <w:r w:rsidR="00794D36" w:rsidRPr="00FF14DD">
          <w:rPr>
            <w:rFonts w:ascii="Arial" w:hAnsi="Arial" w:cs="Arial"/>
          </w:rPr>
          <w:tab/>
        </w:r>
        <w:r w:rsidR="00794D36" w:rsidRPr="00FF14DD">
          <w:rPr>
            <w:rStyle w:val="a3"/>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3" w:history="1">
        <w:r w:rsidR="00794D36" w:rsidRPr="00FF14DD">
          <w:rPr>
            <w:rStyle w:val="a3"/>
            <w:rFonts w:ascii="Arial" w:hAnsi="Arial" w:cs="Arial"/>
          </w:rPr>
          <w:t>4.3</w:t>
        </w:r>
        <w:r w:rsidR="00794D36" w:rsidRPr="00FF14DD">
          <w:rPr>
            <w:rFonts w:ascii="Arial" w:hAnsi="Arial" w:cs="Arial"/>
          </w:rPr>
          <w:tab/>
        </w:r>
        <w:r w:rsidR="00794D36" w:rsidRPr="00FF14DD">
          <w:rPr>
            <w:rStyle w:val="a3"/>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4" w:history="1">
        <w:r w:rsidR="00794D36" w:rsidRPr="00FF14DD">
          <w:rPr>
            <w:rStyle w:val="a3"/>
            <w:rFonts w:ascii="Arial" w:hAnsi="Arial" w:cs="Arial"/>
          </w:rPr>
          <w:t>4.4</w:t>
        </w:r>
        <w:r w:rsidR="00794D36" w:rsidRPr="00FF14DD">
          <w:rPr>
            <w:rFonts w:ascii="Arial" w:hAnsi="Arial" w:cs="Arial"/>
          </w:rPr>
          <w:tab/>
        </w:r>
        <w:r w:rsidR="00794D36" w:rsidRPr="00FF14DD">
          <w:rPr>
            <w:rStyle w:val="a3"/>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35" w:history="1">
        <w:r w:rsidR="00794D36" w:rsidRPr="00FF14DD">
          <w:rPr>
            <w:rStyle w:val="a3"/>
            <w:rFonts w:ascii="Arial" w:hAnsi="Arial" w:cs="Arial"/>
          </w:rPr>
          <w:t>5</w:t>
        </w:r>
        <w:r w:rsidR="00794D36" w:rsidRPr="00FF14DD">
          <w:rPr>
            <w:rFonts w:ascii="Arial" w:hAnsi="Arial" w:cs="Arial"/>
            <w:b w:val="0"/>
            <w:bCs w:val="0"/>
            <w:caps w:val="0"/>
            <w:szCs w:val="24"/>
          </w:rPr>
          <w:tab/>
        </w:r>
        <w:r w:rsidR="00794D36" w:rsidRPr="00FF14DD">
          <w:rPr>
            <w:rStyle w:val="a3"/>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6" w:history="1">
        <w:r w:rsidR="00794D36" w:rsidRPr="00FF14DD">
          <w:rPr>
            <w:rStyle w:val="a3"/>
            <w:rFonts w:ascii="Arial" w:hAnsi="Arial" w:cs="Arial"/>
          </w:rPr>
          <w:t>5.1</w:t>
        </w:r>
        <w:r w:rsidR="00794D36" w:rsidRPr="00FF14DD">
          <w:rPr>
            <w:rFonts w:ascii="Arial" w:hAnsi="Arial" w:cs="Arial"/>
          </w:rPr>
          <w:tab/>
        </w:r>
        <w:r w:rsidR="00794D36" w:rsidRPr="00FF14DD">
          <w:rPr>
            <w:rStyle w:val="a3"/>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7" w:history="1">
        <w:r w:rsidR="00794D36" w:rsidRPr="00FF14DD">
          <w:rPr>
            <w:rStyle w:val="a3"/>
            <w:rFonts w:ascii="Arial" w:hAnsi="Arial" w:cs="Arial"/>
          </w:rPr>
          <w:t>5.2</w:t>
        </w:r>
        <w:r w:rsidR="00794D36" w:rsidRPr="00FF14DD">
          <w:rPr>
            <w:rFonts w:ascii="Arial" w:hAnsi="Arial" w:cs="Arial"/>
          </w:rPr>
          <w:tab/>
        </w:r>
        <w:r w:rsidR="00794D36" w:rsidRPr="00FF14DD">
          <w:rPr>
            <w:rStyle w:val="a3"/>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38" w:history="1">
        <w:r w:rsidR="00794D36" w:rsidRPr="00FF14DD">
          <w:rPr>
            <w:rStyle w:val="a3"/>
            <w:rFonts w:ascii="Arial" w:hAnsi="Arial" w:cs="Arial"/>
          </w:rPr>
          <w:t>6</w:t>
        </w:r>
        <w:r w:rsidR="00794D36" w:rsidRPr="00FF14DD">
          <w:rPr>
            <w:rFonts w:ascii="Arial" w:hAnsi="Arial" w:cs="Arial"/>
            <w:b w:val="0"/>
            <w:bCs w:val="0"/>
            <w:caps w:val="0"/>
            <w:szCs w:val="24"/>
          </w:rPr>
          <w:tab/>
        </w:r>
        <w:r w:rsidR="00794D36" w:rsidRPr="00FF14DD">
          <w:rPr>
            <w:rStyle w:val="a3"/>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39" w:history="1">
        <w:r w:rsidR="00794D36" w:rsidRPr="00FF14DD">
          <w:rPr>
            <w:rStyle w:val="a3"/>
            <w:rFonts w:ascii="Arial" w:hAnsi="Arial" w:cs="Arial"/>
          </w:rPr>
          <w:t>6.1</w:t>
        </w:r>
        <w:r w:rsidR="00794D36" w:rsidRPr="00FF14DD">
          <w:rPr>
            <w:rFonts w:ascii="Arial" w:hAnsi="Arial" w:cs="Arial"/>
          </w:rPr>
          <w:tab/>
        </w:r>
        <w:r w:rsidR="00794D36" w:rsidRPr="00FF14DD">
          <w:rPr>
            <w:rStyle w:val="a3"/>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40" w:history="1">
        <w:r w:rsidR="00794D36" w:rsidRPr="00FF14DD">
          <w:rPr>
            <w:rStyle w:val="a3"/>
            <w:rFonts w:ascii="Arial" w:hAnsi="Arial" w:cs="Arial"/>
          </w:rPr>
          <w:t>6.2</w:t>
        </w:r>
        <w:r w:rsidR="00794D36" w:rsidRPr="00FF14DD">
          <w:rPr>
            <w:rFonts w:ascii="Arial" w:hAnsi="Arial" w:cs="Arial"/>
          </w:rPr>
          <w:tab/>
        </w:r>
        <w:r w:rsidR="00794D36" w:rsidRPr="00FF14DD">
          <w:rPr>
            <w:rStyle w:val="a3"/>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41" w:history="1">
        <w:r w:rsidR="00794D36" w:rsidRPr="00FF14DD">
          <w:rPr>
            <w:rStyle w:val="a3"/>
            <w:rFonts w:ascii="Arial" w:hAnsi="Arial" w:cs="Arial"/>
          </w:rPr>
          <w:t>7</w:t>
        </w:r>
        <w:r w:rsidR="00794D36" w:rsidRPr="00FF14DD">
          <w:rPr>
            <w:rFonts w:ascii="Arial" w:hAnsi="Arial" w:cs="Arial"/>
            <w:b w:val="0"/>
            <w:bCs w:val="0"/>
            <w:caps w:val="0"/>
            <w:szCs w:val="24"/>
          </w:rPr>
          <w:tab/>
        </w:r>
        <w:r w:rsidR="00794D36" w:rsidRPr="00FF14DD">
          <w:rPr>
            <w:rStyle w:val="a3"/>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42" w:history="1">
        <w:r w:rsidR="00794D36" w:rsidRPr="00FF14DD">
          <w:rPr>
            <w:rStyle w:val="a3"/>
            <w:rFonts w:ascii="Arial" w:hAnsi="Arial" w:cs="Arial"/>
          </w:rPr>
          <w:t>8</w:t>
        </w:r>
        <w:r w:rsidR="00794D36" w:rsidRPr="00FF14DD">
          <w:rPr>
            <w:rFonts w:ascii="Arial" w:hAnsi="Arial" w:cs="Arial"/>
            <w:b w:val="0"/>
            <w:bCs w:val="0"/>
            <w:caps w:val="0"/>
            <w:szCs w:val="24"/>
          </w:rPr>
          <w:tab/>
        </w:r>
        <w:r w:rsidR="00794D36" w:rsidRPr="00FF14DD">
          <w:rPr>
            <w:rStyle w:val="a3"/>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43" w:history="1">
        <w:r w:rsidR="00794D36" w:rsidRPr="00FF14DD">
          <w:rPr>
            <w:rStyle w:val="a3"/>
            <w:rFonts w:ascii="Arial" w:hAnsi="Arial" w:cs="Arial"/>
          </w:rPr>
          <w:t>8.1</w:t>
        </w:r>
        <w:r w:rsidR="00794D36" w:rsidRPr="00FF14DD">
          <w:rPr>
            <w:rFonts w:ascii="Arial" w:hAnsi="Arial" w:cs="Arial"/>
          </w:rPr>
          <w:tab/>
        </w:r>
        <w:r w:rsidR="00794D36" w:rsidRPr="00FF14DD">
          <w:rPr>
            <w:rStyle w:val="a3"/>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44" w:history="1">
        <w:r w:rsidR="00794D36" w:rsidRPr="00FF14DD">
          <w:rPr>
            <w:rStyle w:val="a3"/>
            <w:rFonts w:ascii="Arial" w:hAnsi="Arial" w:cs="Arial"/>
          </w:rPr>
          <w:t>8.2</w:t>
        </w:r>
        <w:r w:rsidR="00794D36" w:rsidRPr="00FF14DD">
          <w:rPr>
            <w:rFonts w:ascii="Arial" w:hAnsi="Arial" w:cs="Arial"/>
          </w:rPr>
          <w:tab/>
        </w:r>
        <w:r w:rsidR="00794D36" w:rsidRPr="00FF14DD">
          <w:rPr>
            <w:rStyle w:val="a3"/>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45" w:history="1">
        <w:r w:rsidR="00794D36" w:rsidRPr="00FF14DD">
          <w:rPr>
            <w:rStyle w:val="a3"/>
            <w:rFonts w:ascii="Arial" w:hAnsi="Arial" w:cs="Arial"/>
          </w:rPr>
          <w:t>8.3</w:t>
        </w:r>
        <w:r w:rsidR="00794D36" w:rsidRPr="00FF14DD">
          <w:rPr>
            <w:rFonts w:ascii="Arial" w:hAnsi="Arial" w:cs="Arial"/>
          </w:rPr>
          <w:tab/>
        </w:r>
        <w:r w:rsidR="00794D36" w:rsidRPr="00FF14DD">
          <w:rPr>
            <w:rStyle w:val="a3"/>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46" w:history="1">
        <w:r w:rsidR="00794D36" w:rsidRPr="00FF14DD">
          <w:rPr>
            <w:rStyle w:val="a3"/>
            <w:rFonts w:ascii="Arial" w:hAnsi="Arial" w:cs="Arial"/>
          </w:rPr>
          <w:t>9</w:t>
        </w:r>
        <w:r w:rsidR="00794D36" w:rsidRPr="00FF14DD">
          <w:rPr>
            <w:rFonts w:ascii="Arial" w:hAnsi="Arial" w:cs="Arial"/>
            <w:b w:val="0"/>
            <w:bCs w:val="0"/>
            <w:caps w:val="0"/>
            <w:szCs w:val="24"/>
          </w:rPr>
          <w:tab/>
        </w:r>
        <w:r w:rsidR="00794D36" w:rsidRPr="00FF14DD">
          <w:rPr>
            <w:rStyle w:val="a3"/>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47" w:history="1">
        <w:r w:rsidR="00794D36" w:rsidRPr="00FF14DD">
          <w:rPr>
            <w:rStyle w:val="a3"/>
            <w:rFonts w:ascii="Arial" w:hAnsi="Arial" w:cs="Arial"/>
          </w:rPr>
          <w:t>9.1</w:t>
        </w:r>
        <w:r w:rsidR="00794D36" w:rsidRPr="00FF14DD">
          <w:rPr>
            <w:rFonts w:ascii="Arial" w:hAnsi="Arial" w:cs="Arial"/>
          </w:rPr>
          <w:tab/>
        </w:r>
        <w:r w:rsidR="00794D36" w:rsidRPr="00FF14DD">
          <w:rPr>
            <w:rStyle w:val="a3"/>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rsidR="00794D36" w:rsidRPr="00FF14DD" w:rsidRDefault="00933006">
      <w:pPr>
        <w:pStyle w:val="20"/>
        <w:rPr>
          <w:rFonts w:ascii="Arial" w:hAnsi="Arial" w:cs="Arial"/>
        </w:rPr>
      </w:pPr>
      <w:hyperlink w:anchor="_Toc141159348" w:history="1">
        <w:r w:rsidR="00794D36" w:rsidRPr="00FF14DD">
          <w:rPr>
            <w:rStyle w:val="a3"/>
            <w:rFonts w:ascii="Arial" w:hAnsi="Arial" w:cs="Arial"/>
          </w:rPr>
          <w:t>9.2</w:t>
        </w:r>
        <w:r w:rsidR="00794D36" w:rsidRPr="00FF14DD">
          <w:rPr>
            <w:rFonts w:ascii="Arial" w:hAnsi="Arial" w:cs="Arial"/>
          </w:rPr>
          <w:tab/>
        </w:r>
        <w:r w:rsidR="00794D36" w:rsidRPr="00FF14DD">
          <w:rPr>
            <w:rStyle w:val="a3"/>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rsidR="00794D36" w:rsidRPr="00FF14DD" w:rsidRDefault="00933006">
      <w:pPr>
        <w:pStyle w:val="10"/>
        <w:rPr>
          <w:rFonts w:ascii="Arial" w:hAnsi="Arial" w:cs="Arial"/>
          <w:b w:val="0"/>
          <w:bCs w:val="0"/>
          <w:caps w:val="0"/>
          <w:szCs w:val="24"/>
        </w:rPr>
      </w:pPr>
      <w:hyperlink w:anchor="_Toc141159349" w:history="1">
        <w:r w:rsidR="00794D36" w:rsidRPr="00FF14DD">
          <w:rPr>
            <w:rStyle w:val="a3"/>
            <w:rFonts w:ascii="Arial" w:hAnsi="Arial" w:cs="Arial"/>
          </w:rPr>
          <w:t>10</w:t>
        </w:r>
        <w:r w:rsidR="00794D36" w:rsidRPr="00FF14DD">
          <w:rPr>
            <w:rFonts w:ascii="Arial" w:hAnsi="Arial" w:cs="Arial"/>
            <w:b w:val="0"/>
            <w:bCs w:val="0"/>
            <w:caps w:val="0"/>
            <w:szCs w:val="24"/>
          </w:rPr>
          <w:tab/>
        </w:r>
        <w:r w:rsidR="00794D36" w:rsidRPr="00FF14DD">
          <w:rPr>
            <w:rStyle w:val="a3"/>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rsidR="00794D36" w:rsidRPr="00FF14DD" w:rsidRDefault="00933006">
      <w:pPr>
        <w:pStyle w:val="40"/>
        <w:rPr>
          <w:rFonts w:ascii="Arial" w:hAnsi="Arial" w:cs="Arial"/>
          <w:b w:val="0"/>
          <w:caps w:val="0"/>
          <w:noProof/>
          <w:szCs w:val="24"/>
        </w:rPr>
      </w:pPr>
      <w:hyperlink w:anchor="_Toc141159350" w:history="1">
        <w:r w:rsidR="00794D36" w:rsidRPr="00FF14DD">
          <w:rPr>
            <w:rStyle w:val="a3"/>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rsidR="00794D36" w:rsidRPr="00FF14DD" w:rsidRDefault="00933006">
      <w:pPr>
        <w:pStyle w:val="40"/>
        <w:rPr>
          <w:rFonts w:ascii="Arial" w:hAnsi="Arial" w:cs="Arial"/>
          <w:b w:val="0"/>
          <w:caps w:val="0"/>
          <w:noProof/>
          <w:szCs w:val="24"/>
        </w:rPr>
      </w:pPr>
      <w:hyperlink w:anchor="_Toc141159351" w:history="1">
        <w:r w:rsidR="00794D36" w:rsidRPr="00FF14DD">
          <w:rPr>
            <w:rStyle w:val="a3"/>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rsidR="00794D36" w:rsidRPr="00FF14DD" w:rsidRDefault="00933006">
      <w:pPr>
        <w:pStyle w:val="40"/>
        <w:rPr>
          <w:rFonts w:ascii="Arial" w:hAnsi="Arial" w:cs="Arial"/>
          <w:b w:val="0"/>
          <w:caps w:val="0"/>
          <w:noProof/>
          <w:szCs w:val="24"/>
        </w:rPr>
      </w:pPr>
      <w:hyperlink w:anchor="_Toc141159352" w:history="1">
        <w:r w:rsidR="00794D36" w:rsidRPr="00FF14DD">
          <w:rPr>
            <w:rStyle w:val="a3"/>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rsidR="00594876" w:rsidRPr="00FF14DD" w:rsidRDefault="00D31D5B">
      <w:pPr>
        <w:pStyle w:val="a9"/>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a9"/>
        <w:ind w:left="0"/>
        <w:jc w:val="left"/>
        <w:rPr>
          <w:rFonts w:ascii="Arial" w:hAnsi="Arial" w:cs="Arial"/>
          <w:caps/>
          <w:noProof/>
          <w:szCs w:val="28"/>
        </w:rPr>
      </w:pPr>
    </w:p>
    <w:p w:rsidR="00594876" w:rsidRPr="00FF14DD" w:rsidRDefault="00594876">
      <w:pPr>
        <w:pStyle w:val="1"/>
        <w:rPr>
          <w:rFonts w:ascii="Arial" w:hAnsi="Arial" w:cs="Arial"/>
        </w:rPr>
      </w:pPr>
      <w:bookmarkStart w:id="5" w:name="_Toc523878297"/>
      <w:bookmarkStart w:id="6" w:name="_Toc436203377"/>
      <w:bookmarkStart w:id="7" w:name="_Toc452813577"/>
      <w:bookmarkEnd w:id="0"/>
      <w:r w:rsidRPr="00FF14DD">
        <w:rPr>
          <w:rFonts w:ascii="Arial" w:hAnsi="Arial" w:cs="Arial"/>
        </w:rPr>
        <w:br w:type="page"/>
      </w:r>
      <w:r w:rsidRPr="00FF14DD">
        <w:rPr>
          <w:rFonts w:ascii="Arial" w:hAnsi="Arial" w:cs="Arial"/>
        </w:rPr>
        <w:lastRenderedPageBreak/>
        <w:t>Introduction</w:t>
      </w:r>
    </w:p>
    <w:p w:rsidR="00D31D5B" w:rsidRPr="00C74147" w:rsidRDefault="00D31D5B" w:rsidP="00C74147">
      <w:pPr>
        <w:pStyle w:val="2"/>
        <w:rPr>
          <w:rFonts w:ascii="Arial" w:hAnsi="Arial" w:cs="Arial"/>
        </w:rPr>
      </w:pPr>
      <w:bookmarkStart w:id="8" w:name="_Toc105907880"/>
      <w:bookmarkStart w:id="9" w:name="_Toc106079190"/>
      <w:bookmarkStart w:id="10" w:name="_Toc106079515"/>
      <w:bookmarkStart w:id="11" w:name="_Toc106079784"/>
      <w:bookmarkStart w:id="12" w:name="_Toc107027560"/>
      <w:bookmarkStart w:id="13" w:name="_Toc107027770"/>
      <w:bookmarkStart w:id="14" w:name="_Toc141159324"/>
      <w:r w:rsidRPr="00FF14DD">
        <w:rPr>
          <w:rFonts w:ascii="Arial" w:hAnsi="Arial" w:cs="Arial"/>
        </w:rPr>
        <w:t>Purpose of Project Charter</w:t>
      </w:r>
      <w:bookmarkEnd w:id="8"/>
      <w:bookmarkEnd w:id="9"/>
      <w:bookmarkEnd w:id="10"/>
      <w:bookmarkEnd w:id="11"/>
      <w:bookmarkEnd w:id="12"/>
      <w:bookmarkEnd w:id="13"/>
      <w:bookmarkEnd w:id="14"/>
    </w:p>
    <w:p w:rsidR="00D31D5B" w:rsidRPr="00FF14DD" w:rsidRDefault="00D31D5B">
      <w:pPr>
        <w:pStyle w:val="a9"/>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15" w:author="Геннадій Богута" w:date="2024-02-24T06:24:00Z">
        <w:r w:rsidR="007339EB">
          <w:rPr>
            <w:rFonts w:ascii="Arial" w:hAnsi="Arial" w:cs="Arial"/>
            <w:i/>
            <w:iCs/>
            <w:color w:val="0000FF"/>
          </w:rPr>
          <w:t>Ternopil Lost &amp; Found</w:t>
        </w:r>
      </w:ins>
      <w:del w:id="16"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D31D5B" w:rsidRPr="00FF14DD" w:rsidRDefault="00D31D5B">
      <w:pPr>
        <w:pStyle w:val="a9"/>
        <w:rPr>
          <w:rFonts w:ascii="Arial" w:hAnsi="Arial" w:cs="Arial"/>
        </w:rPr>
      </w:pPr>
      <w:r w:rsidRPr="00FF14DD">
        <w:rPr>
          <w:rFonts w:ascii="Arial" w:hAnsi="Arial" w:cs="Arial"/>
        </w:rPr>
        <w:t xml:space="preserve">The intended audience of the </w:t>
      </w:r>
      <w:bookmarkStart w:id="17" w:name="OLE_LINK2"/>
      <w:bookmarkStart w:id="18"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19" w:author="Геннадій Богута" w:date="2024-02-24T06:24:00Z">
        <w:r w:rsidR="007339EB">
          <w:rPr>
            <w:rFonts w:ascii="Arial" w:hAnsi="Arial" w:cs="Arial"/>
            <w:i/>
            <w:iCs/>
            <w:color w:val="0000FF"/>
          </w:rPr>
          <w:t>Ternopil Lost &amp; Found</w:t>
        </w:r>
      </w:ins>
      <w:del w:id="20"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bookmarkEnd w:id="17"/>
      <w:bookmarkEnd w:id="18"/>
      <w:r w:rsidRPr="00FF14DD">
        <w:rPr>
          <w:rFonts w:ascii="Arial" w:hAnsi="Arial" w:cs="Arial"/>
        </w:rPr>
        <w:t xml:space="preserve"> project charter is </w:t>
      </w:r>
      <w:r w:rsidRPr="00FF14DD">
        <w:rPr>
          <w:rFonts w:ascii="Arial" w:hAnsi="Arial" w:cs="Arial"/>
          <w:iCs/>
        </w:rPr>
        <w:t>the project sponsor and senior leadership.</w:t>
      </w:r>
    </w:p>
    <w:p w:rsidR="00D31D5B" w:rsidRPr="00FF14DD" w:rsidRDefault="00D31D5B">
      <w:pPr>
        <w:pStyle w:val="1"/>
        <w:rPr>
          <w:rFonts w:ascii="Arial" w:hAnsi="Arial" w:cs="Arial"/>
        </w:rPr>
      </w:pPr>
      <w:bookmarkStart w:id="21" w:name="_Toc105907881"/>
      <w:bookmarkStart w:id="22" w:name="_Toc106079191"/>
      <w:bookmarkStart w:id="23" w:name="_Toc106079516"/>
      <w:bookmarkStart w:id="24" w:name="_Toc106079785"/>
      <w:bookmarkStart w:id="25" w:name="_Toc107027561"/>
      <w:bookmarkStart w:id="26" w:name="_Toc107027771"/>
      <w:bookmarkStart w:id="27" w:name="_Toc141159325"/>
      <w:r w:rsidRPr="00FF14DD">
        <w:rPr>
          <w:rFonts w:ascii="Arial" w:hAnsi="Arial" w:cs="Arial"/>
        </w:rPr>
        <w:t>project And Prod</w:t>
      </w:r>
      <w:bookmarkEnd w:id="21"/>
      <w:bookmarkEnd w:id="22"/>
      <w:bookmarkEnd w:id="23"/>
      <w:bookmarkEnd w:id="24"/>
      <w:bookmarkEnd w:id="25"/>
      <w:bookmarkEnd w:id="26"/>
      <w:r w:rsidRPr="00FF14DD">
        <w:rPr>
          <w:rFonts w:ascii="Arial" w:hAnsi="Arial" w:cs="Arial"/>
        </w:rPr>
        <w:t>uct Overview</w:t>
      </w:r>
      <w:bookmarkEnd w:id="27"/>
    </w:p>
    <w:p w:rsidR="00D31D5B" w:rsidRPr="004040A9" w:rsidRDefault="007339EB">
      <w:pPr>
        <w:pStyle w:val="InfoBlue"/>
        <w:rPr>
          <w:rFonts w:ascii="Arial" w:hAnsi="Arial" w:cs="Arial"/>
          <w:i w:val="0"/>
          <w:iCs/>
          <w:color w:val="auto"/>
          <w:lang w:val="ru-RU"/>
        </w:rPr>
      </w:pPr>
      <w:r w:rsidRPr="004040A9">
        <w:rPr>
          <w:rFonts w:ascii="Arial" w:hAnsi="Arial" w:cs="Arial"/>
          <w:i w:val="0"/>
          <w:iCs/>
          <w:color w:val="auto"/>
          <w:lang w:val="ru-RU"/>
        </w:rPr>
        <w:t>Цей проект передбачає створення онлайн-платформи для пошуку втрачених речей у місті Тернопіль, який забезпечить зв'язок між тими, хто знайшов втрачені предмети, і їх власниками. Проект розпочнеться в лютому 2024 року та триватиме приблизно 3 місяці. Основними учасниками проекту є студенти.</w:t>
      </w:r>
      <w:r w:rsidR="005F5D66" w:rsidRPr="004040A9">
        <w:rPr>
          <w:rFonts w:ascii="Arial" w:hAnsi="Arial" w:cs="Arial"/>
          <w:i w:val="0"/>
          <w:iCs/>
          <w:color w:val="auto"/>
          <w:lang w:val="ru-RU"/>
        </w:rPr>
        <w:t xml:space="preserve"> </w:t>
      </w:r>
    </w:p>
    <w:p w:rsidR="00A00CE9" w:rsidRPr="00FF14DD" w:rsidRDefault="00A00CE9" w:rsidP="00A00CE9">
      <w:pPr>
        <w:pStyle w:val="1"/>
        <w:rPr>
          <w:rFonts w:ascii="Arial" w:hAnsi="Arial" w:cs="Arial"/>
        </w:rPr>
      </w:pPr>
      <w:bookmarkStart w:id="28" w:name="_Toc141159326"/>
      <w:r w:rsidRPr="00FF14DD">
        <w:rPr>
          <w:rFonts w:ascii="Arial" w:hAnsi="Arial" w:cs="Arial"/>
        </w:rPr>
        <w:t>Justification</w:t>
      </w:r>
      <w:bookmarkEnd w:id="28"/>
    </w:p>
    <w:p w:rsidR="00A00CE9" w:rsidRPr="00FF14DD" w:rsidRDefault="00A00CE9" w:rsidP="00A00CE9">
      <w:pPr>
        <w:pStyle w:val="2"/>
        <w:rPr>
          <w:rFonts w:ascii="Arial" w:hAnsi="Arial" w:cs="Arial"/>
        </w:rPr>
      </w:pPr>
      <w:bookmarkStart w:id="29" w:name="_Toc107027568"/>
      <w:bookmarkStart w:id="30" w:name="_Toc107027778"/>
      <w:bookmarkStart w:id="31" w:name="_Toc107649377"/>
      <w:bookmarkStart w:id="32" w:name="_Toc141159327"/>
      <w:r w:rsidRPr="00FF14DD">
        <w:rPr>
          <w:rFonts w:ascii="Arial" w:hAnsi="Arial" w:cs="Arial"/>
        </w:rPr>
        <w:t>Business Need</w:t>
      </w:r>
      <w:bookmarkEnd w:id="29"/>
      <w:bookmarkEnd w:id="30"/>
      <w:bookmarkEnd w:id="31"/>
      <w:bookmarkEnd w:id="32"/>
    </w:p>
    <w:p w:rsidR="00A00CE9" w:rsidRPr="004040A9" w:rsidRDefault="007339EB" w:rsidP="00A00CE9">
      <w:pPr>
        <w:pStyle w:val="InfoBlue"/>
        <w:rPr>
          <w:rFonts w:ascii="Arial" w:hAnsi="Arial" w:cs="Arial"/>
          <w:i w:val="0"/>
          <w:iCs/>
          <w:color w:val="auto"/>
          <w:lang w:val="ru-RU"/>
        </w:rPr>
      </w:pPr>
      <w:r w:rsidRPr="004040A9">
        <w:rPr>
          <w:rFonts w:ascii="Arial" w:hAnsi="Arial" w:cs="Arial"/>
          <w:i w:val="0"/>
          <w:iCs/>
          <w:color w:val="auto"/>
          <w:lang w:val="ru-RU"/>
        </w:rPr>
        <w:t>У місті Тернопіль існує потреба в створенні централізованої системи для пошуку втрачених речей, що забезпечить ефективний зв'язок між членами громади. Така система дозволить не тільки оперативно повертати втрачене майно громадянам, але й сприятиме зміцненню довіри та взаємодопомоги у місцевій спільноті. Реалізація цього проекту сприятиме зниженню кількості безхазяйного майна та підвищенню рівня соціальної відповідальності серед мешканців.</w:t>
      </w:r>
    </w:p>
    <w:p w:rsidR="00A00CE9" w:rsidRPr="00FF14DD" w:rsidRDefault="00A00CE9" w:rsidP="00A00CE9">
      <w:pPr>
        <w:pStyle w:val="2"/>
        <w:rPr>
          <w:rFonts w:ascii="Arial" w:hAnsi="Arial" w:cs="Arial"/>
        </w:rPr>
      </w:pPr>
      <w:bookmarkStart w:id="33"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33"/>
    </w:p>
    <w:p w:rsidR="00AB163D" w:rsidRPr="004040A9" w:rsidRDefault="00D7792A" w:rsidP="00AB163D">
      <w:pPr>
        <w:pStyle w:val="InfoBlue"/>
        <w:rPr>
          <w:rFonts w:ascii="Arial" w:hAnsi="Arial" w:cs="Arial"/>
          <w:i w:val="0"/>
          <w:iCs/>
        </w:rPr>
      </w:pPr>
      <w:r w:rsidRPr="004040A9">
        <w:rPr>
          <w:rFonts w:ascii="Arial" w:hAnsi="Arial" w:cs="Arial"/>
          <w:i w:val="0"/>
          <w:iCs/>
          <w:color w:val="auto"/>
        </w:rPr>
        <w:t>Система пошуку втрачених речей дозволить збирати інформацію про втрачені предмети на рівні міста, що допоможе у моніторингу тенденцій втрати речей, інцидентності та пов'язаних з цим звернень громадян, що сприятиме зміцненню громадського здоров'я та безпеки</w:t>
      </w:r>
      <w:r w:rsidRPr="004040A9">
        <w:rPr>
          <w:rFonts w:ascii="Arial" w:hAnsi="Arial" w:cs="Arial"/>
          <w:i w:val="0"/>
          <w:iCs/>
        </w:rPr>
        <w:t>.</w:t>
      </w:r>
    </w:p>
    <w:p w:rsidR="00A00CE9" w:rsidRPr="00FF14DD" w:rsidRDefault="00A00CE9" w:rsidP="00A00CE9">
      <w:pPr>
        <w:pStyle w:val="2"/>
        <w:rPr>
          <w:rFonts w:ascii="Arial" w:hAnsi="Arial" w:cs="Arial"/>
        </w:rPr>
      </w:pPr>
      <w:bookmarkStart w:id="34" w:name="_Toc107027570"/>
      <w:bookmarkStart w:id="35" w:name="_Toc107027780"/>
      <w:bookmarkStart w:id="36" w:name="_Toc141159329"/>
      <w:r w:rsidRPr="00FF14DD">
        <w:rPr>
          <w:rFonts w:ascii="Arial" w:hAnsi="Arial" w:cs="Arial"/>
        </w:rPr>
        <w:t>Strategic Alignment</w:t>
      </w:r>
      <w:bookmarkStart w:id="37" w:name="_Toc104284542"/>
      <w:bookmarkStart w:id="38" w:name="_Toc104255533"/>
      <w:bookmarkStart w:id="39" w:name="_Toc104255630"/>
      <w:bookmarkStart w:id="40" w:name="_Toc103506543"/>
      <w:bookmarkStart w:id="41" w:name="_Toc103507588"/>
      <w:bookmarkStart w:id="42" w:name="_Toc103583411"/>
      <w:bookmarkStart w:id="43" w:name="_Toc103593027"/>
      <w:bookmarkStart w:id="44" w:name="_Toc103658235"/>
      <w:bookmarkStart w:id="45" w:name="_Toc103658296"/>
      <w:bookmarkStart w:id="46" w:name="_Toc103658403"/>
      <w:bookmarkStart w:id="47" w:name="_Toc104255535"/>
      <w:bookmarkStart w:id="48" w:name="_Toc10425563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trPr>
          <w:tblHeader/>
        </w:trPr>
        <w:tc>
          <w:tcPr>
            <w:tcW w:w="5400" w:type="dxa"/>
            <w:tcBorders>
              <w:bottom w:val="single" w:sz="4" w:space="0" w:color="auto"/>
            </w:tcBorders>
            <w:shd w:val="clear" w:color="auto" w:fill="E6E6E6"/>
          </w:tcPr>
          <w:p w:rsidR="00A00CE9" w:rsidRPr="00FF14DD" w:rsidRDefault="00A00CE9" w:rsidP="00C70DEA">
            <w:pPr>
              <w:pStyle w:val="a9"/>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rsidR="00A00CE9" w:rsidRPr="00FF14DD" w:rsidRDefault="00A00CE9" w:rsidP="00C70DEA">
            <w:pPr>
              <w:pStyle w:val="a9"/>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rsidR="00A00CE9" w:rsidRPr="00FF14DD" w:rsidRDefault="00A00CE9" w:rsidP="00C70DEA">
            <w:pPr>
              <w:pStyle w:val="a9"/>
              <w:spacing w:before="0" w:after="0"/>
              <w:ind w:left="0"/>
              <w:jc w:val="center"/>
              <w:rPr>
                <w:rFonts w:ascii="Arial" w:hAnsi="Arial" w:cs="Arial"/>
                <w:b/>
              </w:rPr>
            </w:pPr>
            <w:r w:rsidRPr="00FF14DD">
              <w:rPr>
                <w:rFonts w:ascii="Arial" w:hAnsi="Arial" w:cs="Arial"/>
                <w:b/>
              </w:rPr>
              <w:t>Comments</w:t>
            </w:r>
          </w:p>
        </w:tc>
      </w:tr>
      <w:tr w:rsidR="00A00CE9" w:rsidRPr="00FF14DD">
        <w:tc>
          <w:tcPr>
            <w:tcW w:w="9010" w:type="dxa"/>
            <w:gridSpan w:val="3"/>
            <w:tcBorders>
              <w:top w:val="single" w:sz="4" w:space="0" w:color="auto"/>
              <w:bottom w:val="double" w:sz="4" w:space="0" w:color="auto"/>
            </w:tcBorders>
          </w:tcPr>
          <w:p w:rsidR="00A00CE9" w:rsidRPr="00FF14DD" w:rsidRDefault="00A00CE9" w:rsidP="00C70DEA">
            <w:pPr>
              <w:pStyle w:val="a9"/>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tc>
          <w:tcPr>
            <w:tcW w:w="9010" w:type="dxa"/>
            <w:gridSpan w:val="3"/>
            <w:shd w:val="clear" w:color="auto" w:fill="E6E6E6"/>
          </w:tcPr>
          <w:p w:rsidR="00A00CE9" w:rsidRPr="00FF14DD" w:rsidRDefault="006F7500" w:rsidP="00C70DEA">
            <w:pPr>
              <w:pStyle w:val="a9"/>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tc>
          <w:tcPr>
            <w:tcW w:w="5400" w:type="dxa"/>
          </w:tcPr>
          <w:p w:rsidR="00A00CE9" w:rsidRPr="00FF14DD" w:rsidRDefault="00817061" w:rsidP="00C70DEA">
            <w:pPr>
              <w:pStyle w:val="a9"/>
              <w:spacing w:before="0" w:after="0"/>
              <w:ind w:left="0"/>
              <w:rPr>
                <w:rFonts w:ascii="Arial" w:hAnsi="Arial" w:cs="Arial"/>
              </w:rPr>
            </w:pPr>
            <w:r w:rsidRPr="00FF14DD">
              <w:rPr>
                <w:rFonts w:ascii="Arial" w:hAnsi="Arial" w:cs="Arial"/>
              </w:rPr>
              <w:t>combo</w:t>
            </w:r>
          </w:p>
        </w:tc>
        <w:tc>
          <w:tcPr>
            <w:tcW w:w="1260" w:type="dxa"/>
          </w:tcPr>
          <w:p w:rsidR="00A00CE9" w:rsidRPr="00FF14DD" w:rsidRDefault="00A00CE9" w:rsidP="00C70DEA">
            <w:pPr>
              <w:pStyle w:val="a9"/>
              <w:spacing w:before="0" w:after="0"/>
              <w:ind w:left="0"/>
              <w:jc w:val="center"/>
              <w:rPr>
                <w:rFonts w:ascii="Arial" w:hAnsi="Arial" w:cs="Arial"/>
              </w:rPr>
            </w:pPr>
          </w:p>
        </w:tc>
        <w:tc>
          <w:tcPr>
            <w:tcW w:w="2350" w:type="dxa"/>
          </w:tcPr>
          <w:p w:rsidR="00A00CE9" w:rsidRPr="00FF14DD" w:rsidRDefault="00A00CE9" w:rsidP="00C70DEA">
            <w:pPr>
              <w:pStyle w:val="a9"/>
              <w:spacing w:before="0" w:after="0"/>
              <w:ind w:left="0"/>
              <w:rPr>
                <w:rFonts w:ascii="Arial" w:hAnsi="Arial" w:cs="Arial"/>
              </w:rPr>
            </w:pPr>
          </w:p>
        </w:tc>
      </w:tr>
      <w:tr w:rsidR="00A00CE9" w:rsidRPr="00FF14DD">
        <w:tc>
          <w:tcPr>
            <w:tcW w:w="5400" w:type="dxa"/>
            <w:tcBorders>
              <w:bottom w:val="single" w:sz="4" w:space="0" w:color="auto"/>
            </w:tcBorders>
          </w:tcPr>
          <w:p w:rsidR="00A00CE9" w:rsidRPr="00FF14DD" w:rsidRDefault="00A00CE9" w:rsidP="00C70DEA">
            <w:pPr>
              <w:pStyle w:val="a9"/>
              <w:spacing w:before="0" w:after="0"/>
              <w:ind w:left="0"/>
              <w:rPr>
                <w:rFonts w:ascii="Arial" w:hAnsi="Arial" w:cs="Arial"/>
              </w:rPr>
            </w:pPr>
          </w:p>
        </w:tc>
        <w:tc>
          <w:tcPr>
            <w:tcW w:w="1260" w:type="dxa"/>
            <w:tcBorders>
              <w:bottom w:val="single" w:sz="4" w:space="0" w:color="auto"/>
            </w:tcBorders>
          </w:tcPr>
          <w:p w:rsidR="00A00CE9" w:rsidRPr="00FF14DD" w:rsidRDefault="00A00CE9" w:rsidP="00C70DEA">
            <w:pPr>
              <w:pStyle w:val="a9"/>
              <w:spacing w:before="0" w:after="0"/>
              <w:ind w:left="0"/>
              <w:jc w:val="center"/>
              <w:rPr>
                <w:rFonts w:ascii="Arial" w:hAnsi="Arial" w:cs="Arial"/>
              </w:rPr>
            </w:pPr>
          </w:p>
        </w:tc>
        <w:tc>
          <w:tcPr>
            <w:tcW w:w="2350" w:type="dxa"/>
            <w:tcBorders>
              <w:bottom w:val="single" w:sz="4" w:space="0" w:color="auto"/>
            </w:tcBorders>
          </w:tcPr>
          <w:p w:rsidR="00A00CE9" w:rsidRPr="00FF14DD" w:rsidRDefault="00A00CE9" w:rsidP="00C70DEA">
            <w:pPr>
              <w:pStyle w:val="a9"/>
              <w:spacing w:before="0" w:after="0"/>
              <w:ind w:left="0"/>
              <w:rPr>
                <w:rFonts w:ascii="Arial" w:hAnsi="Arial" w:cs="Arial"/>
              </w:rPr>
            </w:pPr>
          </w:p>
        </w:tc>
      </w:tr>
      <w:tr w:rsidR="00A00CE9" w:rsidRPr="00FF14DD">
        <w:tc>
          <w:tcPr>
            <w:tcW w:w="9010" w:type="dxa"/>
            <w:gridSpan w:val="3"/>
            <w:shd w:val="clear" w:color="auto" w:fill="E6E6E6"/>
          </w:tcPr>
          <w:p w:rsidR="00A00CE9" w:rsidRPr="004040A9" w:rsidRDefault="00D7792A" w:rsidP="00C70DEA">
            <w:pPr>
              <w:pStyle w:val="a9"/>
              <w:spacing w:before="0" w:after="0"/>
              <w:ind w:left="0"/>
              <w:rPr>
                <w:rFonts w:ascii="Arial" w:hAnsi="Arial" w:cs="Arial"/>
                <w:b/>
              </w:rPr>
            </w:pPr>
            <w:r w:rsidRPr="004040A9">
              <w:rPr>
                <w:rFonts w:ascii="Arial" w:hAnsi="Arial" w:cs="Arial"/>
                <w:b/>
              </w:rPr>
              <w:t>Стратегічні цілі відділу / підрозділу:</w:t>
            </w:r>
          </w:p>
        </w:tc>
      </w:tr>
      <w:tr w:rsidR="00A00CE9" w:rsidRPr="00FF14DD">
        <w:tc>
          <w:tcPr>
            <w:tcW w:w="5400" w:type="dxa"/>
          </w:tcPr>
          <w:p w:rsidR="00A00CE9" w:rsidRPr="004040A9" w:rsidRDefault="00D7792A" w:rsidP="00C70DEA">
            <w:pPr>
              <w:spacing w:before="0" w:after="0"/>
              <w:ind w:left="0"/>
              <w:rPr>
                <w:rFonts w:ascii="Arial" w:hAnsi="Arial" w:cs="Arial"/>
                <w:i/>
              </w:rPr>
            </w:pPr>
            <w:r w:rsidRPr="004040A9">
              <w:rPr>
                <w:rFonts w:ascii="Arial" w:hAnsi="Arial" w:cs="Arial"/>
                <w:i/>
              </w:rPr>
              <w:t>Покращення громадських послуг.</w:t>
            </w:r>
          </w:p>
        </w:tc>
        <w:tc>
          <w:tcPr>
            <w:tcW w:w="1260" w:type="dxa"/>
          </w:tcPr>
          <w:p w:rsidR="00A00CE9" w:rsidRPr="00FF14DD" w:rsidRDefault="00D7792A" w:rsidP="00C70DEA">
            <w:pPr>
              <w:spacing w:before="0" w:after="0"/>
              <w:ind w:left="0"/>
              <w:jc w:val="center"/>
              <w:rPr>
                <w:rFonts w:ascii="Arial" w:hAnsi="Arial" w:cs="Arial"/>
              </w:rPr>
            </w:pPr>
            <w:r>
              <w:rPr>
                <w:rFonts w:ascii="Arial" w:hAnsi="Arial" w:cs="Arial"/>
              </w:rPr>
              <w:t>H</w:t>
            </w:r>
          </w:p>
        </w:tc>
        <w:tc>
          <w:tcPr>
            <w:tcW w:w="2350" w:type="dxa"/>
          </w:tcPr>
          <w:p w:rsidR="00A00CE9" w:rsidRPr="00FF14DD" w:rsidRDefault="00A00CE9" w:rsidP="00C70DEA">
            <w:pPr>
              <w:spacing w:before="0" w:after="0"/>
              <w:ind w:left="0"/>
              <w:rPr>
                <w:rFonts w:ascii="Arial" w:hAnsi="Arial" w:cs="Arial"/>
              </w:rPr>
            </w:pPr>
          </w:p>
        </w:tc>
      </w:tr>
      <w:tr w:rsidR="00A00CE9" w:rsidRPr="00D7792A">
        <w:tc>
          <w:tcPr>
            <w:tcW w:w="5400" w:type="dxa"/>
            <w:tcBorders>
              <w:bottom w:val="single" w:sz="4" w:space="0" w:color="auto"/>
            </w:tcBorders>
          </w:tcPr>
          <w:p w:rsidR="00A00CE9" w:rsidRPr="004040A9" w:rsidRDefault="00D7792A" w:rsidP="00D7792A">
            <w:pPr>
              <w:spacing w:before="0" w:after="0"/>
              <w:ind w:left="0"/>
              <w:jc w:val="left"/>
              <w:rPr>
                <w:rFonts w:ascii="Arial" w:hAnsi="Arial" w:cs="Arial"/>
                <w:lang w:val="ru-RU"/>
              </w:rPr>
            </w:pPr>
            <w:r w:rsidRPr="004040A9">
              <w:rPr>
                <w:rFonts w:ascii="Arial" w:hAnsi="Arial" w:cs="Arial"/>
                <w:lang w:val="ru-RU"/>
              </w:rPr>
              <w:t>Сприяння сталому розвитку міського середовища.</w:t>
            </w:r>
          </w:p>
        </w:tc>
        <w:tc>
          <w:tcPr>
            <w:tcW w:w="1260" w:type="dxa"/>
            <w:tcBorders>
              <w:bottom w:val="single" w:sz="4" w:space="0" w:color="auto"/>
            </w:tcBorders>
          </w:tcPr>
          <w:p w:rsidR="00A00CE9" w:rsidRPr="00D7792A" w:rsidRDefault="00D7792A" w:rsidP="00D7792A">
            <w:pPr>
              <w:spacing w:before="0" w:after="0"/>
              <w:ind w:left="0"/>
              <w:jc w:val="center"/>
              <w:rPr>
                <w:rFonts w:ascii="Arial" w:hAnsi="Arial" w:cs="Arial"/>
              </w:rPr>
            </w:pPr>
            <w:r>
              <w:rPr>
                <w:rFonts w:ascii="Arial" w:hAnsi="Arial" w:cs="Arial"/>
              </w:rPr>
              <w:t>H</w:t>
            </w:r>
          </w:p>
        </w:tc>
        <w:tc>
          <w:tcPr>
            <w:tcW w:w="2350" w:type="dxa"/>
            <w:tcBorders>
              <w:bottom w:val="single" w:sz="4" w:space="0" w:color="auto"/>
            </w:tcBorders>
          </w:tcPr>
          <w:p w:rsidR="00A00CE9" w:rsidRPr="00D7792A" w:rsidRDefault="00A00CE9" w:rsidP="00C70DEA">
            <w:pPr>
              <w:spacing w:before="0" w:after="0"/>
              <w:ind w:left="0"/>
              <w:jc w:val="left"/>
              <w:rPr>
                <w:rFonts w:ascii="Arial" w:hAnsi="Arial" w:cs="Arial"/>
                <w:lang w:val="ru-RU"/>
              </w:rPr>
            </w:pPr>
          </w:p>
        </w:tc>
      </w:tr>
      <w:tr w:rsidR="00A00CE9" w:rsidRPr="00FF14DD">
        <w:tc>
          <w:tcPr>
            <w:tcW w:w="9010" w:type="dxa"/>
            <w:gridSpan w:val="3"/>
            <w:shd w:val="clear" w:color="auto" w:fill="E6E6E6"/>
          </w:tcPr>
          <w:p w:rsidR="00A00CE9" w:rsidRPr="004040A9" w:rsidRDefault="00D7792A" w:rsidP="00C70DEA">
            <w:pPr>
              <w:pStyle w:val="a9"/>
              <w:spacing w:before="0" w:after="0"/>
              <w:ind w:left="0"/>
              <w:rPr>
                <w:rFonts w:ascii="Arial" w:hAnsi="Arial" w:cs="Arial"/>
                <w:b/>
              </w:rPr>
            </w:pPr>
            <w:r w:rsidRPr="004040A9">
              <w:rPr>
                <w:rFonts w:ascii="Arial" w:hAnsi="Arial" w:cs="Arial"/>
                <w:b/>
              </w:rPr>
              <w:t>Стратегічні цілі міської ради:</w:t>
            </w:r>
          </w:p>
        </w:tc>
      </w:tr>
      <w:tr w:rsidR="00A00CE9" w:rsidRPr="00D7792A">
        <w:tc>
          <w:tcPr>
            <w:tcW w:w="5400" w:type="dxa"/>
          </w:tcPr>
          <w:p w:rsidR="00A00CE9" w:rsidRPr="004040A9" w:rsidRDefault="00D7792A" w:rsidP="00C70DEA">
            <w:pPr>
              <w:pStyle w:val="a9"/>
              <w:spacing w:before="0" w:after="0"/>
              <w:ind w:left="0"/>
              <w:jc w:val="left"/>
              <w:rPr>
                <w:rFonts w:ascii="Arial" w:hAnsi="Arial" w:cs="Arial"/>
                <w:b/>
                <w:lang w:val="ru-RU"/>
              </w:rPr>
            </w:pPr>
            <w:r w:rsidRPr="004040A9">
              <w:rPr>
                <w:rFonts w:ascii="Arial" w:hAnsi="Arial" w:cs="Arial"/>
                <w:i/>
                <w:lang w:val="ru-RU"/>
              </w:rPr>
              <w:lastRenderedPageBreak/>
              <w:t>Збільшення задоволеності громадян міськими сервісами.</w:t>
            </w:r>
          </w:p>
        </w:tc>
        <w:tc>
          <w:tcPr>
            <w:tcW w:w="1260" w:type="dxa"/>
          </w:tcPr>
          <w:p w:rsidR="00A00CE9" w:rsidRPr="00D7792A" w:rsidRDefault="00D7792A" w:rsidP="00C70DEA">
            <w:pPr>
              <w:pStyle w:val="a9"/>
              <w:spacing w:before="0" w:after="0"/>
              <w:ind w:left="0"/>
              <w:jc w:val="center"/>
              <w:rPr>
                <w:rFonts w:ascii="Arial" w:hAnsi="Arial" w:cs="Arial"/>
              </w:rPr>
            </w:pPr>
            <w:r>
              <w:rPr>
                <w:rFonts w:ascii="Arial" w:hAnsi="Arial" w:cs="Arial"/>
              </w:rPr>
              <w:t>H</w:t>
            </w:r>
          </w:p>
        </w:tc>
        <w:tc>
          <w:tcPr>
            <w:tcW w:w="2350" w:type="dxa"/>
          </w:tcPr>
          <w:p w:rsidR="00A00CE9" w:rsidRPr="00D7792A" w:rsidRDefault="00A00CE9" w:rsidP="00C70DEA">
            <w:pPr>
              <w:pStyle w:val="a9"/>
              <w:spacing w:before="0" w:after="0"/>
              <w:ind w:left="0"/>
              <w:rPr>
                <w:rFonts w:ascii="Arial" w:hAnsi="Arial" w:cs="Arial"/>
                <w:lang w:val="ru-RU"/>
              </w:rPr>
            </w:pPr>
          </w:p>
        </w:tc>
      </w:tr>
      <w:tr w:rsidR="00A00CE9" w:rsidRPr="00D7792A">
        <w:tc>
          <w:tcPr>
            <w:tcW w:w="5400" w:type="dxa"/>
          </w:tcPr>
          <w:p w:rsidR="00A00CE9" w:rsidRPr="004040A9" w:rsidRDefault="00D7792A" w:rsidP="00C70DEA">
            <w:pPr>
              <w:pStyle w:val="a9"/>
              <w:spacing w:before="0" w:after="0"/>
              <w:ind w:left="0"/>
              <w:jc w:val="left"/>
              <w:rPr>
                <w:rFonts w:ascii="Arial" w:hAnsi="Arial" w:cs="Arial"/>
                <w:lang w:val="ru-RU"/>
              </w:rPr>
            </w:pPr>
            <w:r w:rsidRPr="004040A9">
              <w:rPr>
                <w:rFonts w:ascii="Arial" w:hAnsi="Arial" w:cs="Arial"/>
                <w:lang w:val="ru-RU"/>
              </w:rPr>
              <w:t>Стимулювання громадської активності та волонтерства.</w:t>
            </w:r>
          </w:p>
        </w:tc>
        <w:tc>
          <w:tcPr>
            <w:tcW w:w="1260" w:type="dxa"/>
          </w:tcPr>
          <w:p w:rsidR="00A00CE9" w:rsidRPr="00D7792A" w:rsidRDefault="00D7792A" w:rsidP="00C70DEA">
            <w:pPr>
              <w:pStyle w:val="a9"/>
              <w:spacing w:before="0" w:after="0"/>
              <w:ind w:left="0"/>
              <w:jc w:val="center"/>
              <w:rPr>
                <w:rFonts w:ascii="Arial" w:hAnsi="Arial" w:cs="Arial"/>
              </w:rPr>
            </w:pPr>
            <w:r>
              <w:rPr>
                <w:rFonts w:ascii="Arial" w:hAnsi="Arial" w:cs="Arial"/>
              </w:rPr>
              <w:t>H</w:t>
            </w:r>
          </w:p>
        </w:tc>
        <w:tc>
          <w:tcPr>
            <w:tcW w:w="2350" w:type="dxa"/>
          </w:tcPr>
          <w:p w:rsidR="00A00CE9" w:rsidRPr="00D7792A" w:rsidRDefault="00A00CE9" w:rsidP="00C70DEA">
            <w:pPr>
              <w:pStyle w:val="a9"/>
              <w:spacing w:before="0" w:after="0"/>
              <w:ind w:left="0"/>
              <w:rPr>
                <w:rFonts w:ascii="Arial" w:hAnsi="Arial" w:cs="Arial"/>
                <w:lang w:val="ru-RU"/>
              </w:rPr>
            </w:pPr>
          </w:p>
        </w:tc>
      </w:tr>
    </w:tbl>
    <w:p w:rsidR="00D31D5B" w:rsidRPr="00FF14DD" w:rsidRDefault="00D31D5B">
      <w:pPr>
        <w:pStyle w:val="1"/>
        <w:rPr>
          <w:rFonts w:ascii="Arial" w:hAnsi="Arial" w:cs="Arial"/>
        </w:rPr>
      </w:pPr>
      <w:bookmarkStart w:id="49" w:name="_Toc104255527"/>
      <w:bookmarkStart w:id="50" w:name="_Toc104255624"/>
      <w:bookmarkStart w:id="51" w:name="_Toc104255529"/>
      <w:bookmarkStart w:id="52" w:name="_Toc104255626"/>
      <w:bookmarkStart w:id="53" w:name="_Toc104255531"/>
      <w:bookmarkStart w:id="54" w:name="_Toc104255628"/>
      <w:bookmarkStart w:id="55" w:name="_Toc141159330"/>
      <w:bookmarkStart w:id="56" w:name="_Toc105907884"/>
      <w:bookmarkStart w:id="57" w:name="_Toc106079194"/>
      <w:bookmarkStart w:id="58" w:name="_Toc106079519"/>
      <w:bookmarkStart w:id="59" w:name="_Toc106079788"/>
      <w:bookmarkStart w:id="60" w:name="_Toc107027563"/>
      <w:bookmarkStart w:id="61" w:name="_Toc107027773"/>
      <w:bookmarkEnd w:id="49"/>
      <w:bookmarkEnd w:id="50"/>
      <w:bookmarkEnd w:id="51"/>
      <w:bookmarkEnd w:id="52"/>
      <w:bookmarkEnd w:id="53"/>
      <w:bookmarkEnd w:id="54"/>
      <w:r w:rsidRPr="00FF14DD">
        <w:rPr>
          <w:rFonts w:ascii="Arial" w:hAnsi="Arial" w:cs="Arial"/>
        </w:rPr>
        <w:t>Scope</w:t>
      </w:r>
      <w:bookmarkEnd w:id="55"/>
    </w:p>
    <w:p w:rsidR="00D31D5B" w:rsidRPr="00C74147" w:rsidRDefault="00D31D5B" w:rsidP="00C74147">
      <w:pPr>
        <w:pStyle w:val="2"/>
        <w:rPr>
          <w:rFonts w:ascii="Arial" w:hAnsi="Arial" w:cs="Arial"/>
        </w:rPr>
      </w:pPr>
      <w:bookmarkStart w:id="62" w:name="_Toc141159331"/>
      <w:r w:rsidRPr="00FF14DD">
        <w:rPr>
          <w:rFonts w:ascii="Arial" w:hAnsi="Arial" w:cs="Arial"/>
        </w:rPr>
        <w:t>Objectives</w:t>
      </w:r>
      <w:bookmarkEnd w:id="56"/>
      <w:bookmarkEnd w:id="57"/>
      <w:bookmarkEnd w:id="58"/>
      <w:bookmarkEnd w:id="59"/>
      <w:bookmarkEnd w:id="60"/>
      <w:bookmarkEnd w:id="61"/>
      <w:bookmarkEnd w:id="62"/>
    </w:p>
    <w:p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63" w:author="Геннадій Богута" w:date="2024-02-24T06:24:00Z">
        <w:r w:rsidR="007339EB">
          <w:rPr>
            <w:rFonts w:ascii="Arial" w:hAnsi="Arial" w:cs="Arial"/>
            <w:i/>
            <w:iCs/>
            <w:color w:val="0000FF"/>
          </w:rPr>
          <w:t>Ternopil Lost &amp; Found</w:t>
        </w:r>
      </w:ins>
      <w:del w:id="64"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r w:rsidRPr="00FF14DD">
        <w:rPr>
          <w:rFonts w:ascii="Arial" w:hAnsi="Arial" w:cs="Arial"/>
        </w:rPr>
        <w:t xml:space="preserve"> are as follows:</w:t>
      </w:r>
    </w:p>
    <w:p w:rsidR="00D31D5B" w:rsidRPr="004040A9" w:rsidRDefault="00D7792A" w:rsidP="00D7792A">
      <w:pPr>
        <w:pStyle w:val="a9"/>
        <w:numPr>
          <w:ilvl w:val="0"/>
          <w:numId w:val="10"/>
        </w:numPr>
        <w:spacing w:before="40" w:after="40"/>
        <w:jc w:val="left"/>
        <w:rPr>
          <w:rFonts w:ascii="Arial" w:hAnsi="Arial" w:cs="Arial"/>
          <w:szCs w:val="32"/>
          <w:lang w:val="ru-RU"/>
        </w:rPr>
      </w:pPr>
      <w:r w:rsidRPr="004040A9">
        <w:rPr>
          <w:rFonts w:ascii="Arial" w:hAnsi="Arial" w:cs="Arial"/>
          <w:szCs w:val="32"/>
          <w:lang w:val="ru-RU"/>
        </w:rPr>
        <w:t>Розробка веб-інтерфейсу для подання заявок про втрачені та знайдені речі.</w:t>
      </w:r>
    </w:p>
    <w:p w:rsidR="00D7792A" w:rsidRPr="004040A9" w:rsidRDefault="00D7792A" w:rsidP="00D7792A">
      <w:pPr>
        <w:pStyle w:val="a9"/>
        <w:numPr>
          <w:ilvl w:val="0"/>
          <w:numId w:val="10"/>
        </w:numPr>
        <w:spacing w:before="40" w:after="40"/>
        <w:jc w:val="left"/>
        <w:rPr>
          <w:rFonts w:ascii="Arial" w:hAnsi="Arial" w:cs="Arial"/>
          <w:szCs w:val="32"/>
          <w:lang w:val="ru-RU"/>
        </w:rPr>
      </w:pPr>
      <w:r w:rsidRPr="004040A9">
        <w:rPr>
          <w:rFonts w:ascii="Arial" w:hAnsi="Arial" w:cs="Arial"/>
          <w:szCs w:val="32"/>
          <w:lang w:val="ru-RU"/>
        </w:rPr>
        <w:t>Створення системи пошуку та категоризації предметів.</w:t>
      </w:r>
    </w:p>
    <w:p w:rsidR="00D7792A" w:rsidRPr="004040A9" w:rsidRDefault="00D7792A" w:rsidP="00D7792A">
      <w:pPr>
        <w:pStyle w:val="a9"/>
        <w:numPr>
          <w:ilvl w:val="0"/>
          <w:numId w:val="10"/>
        </w:numPr>
        <w:spacing w:before="40" w:after="40"/>
        <w:jc w:val="left"/>
        <w:rPr>
          <w:rFonts w:ascii="Arial" w:hAnsi="Arial" w:cs="Arial"/>
          <w:szCs w:val="32"/>
          <w:lang w:val="ru-RU"/>
        </w:rPr>
      </w:pPr>
      <w:r w:rsidRPr="004040A9">
        <w:rPr>
          <w:rFonts w:ascii="Arial" w:hAnsi="Arial" w:cs="Arial"/>
          <w:szCs w:val="32"/>
          <w:lang w:val="ru-RU"/>
        </w:rPr>
        <w:t>Реалізація системи сповіщень для користувачів.</w:t>
      </w:r>
    </w:p>
    <w:p w:rsidR="00D7792A" w:rsidRPr="004040A9" w:rsidRDefault="00D7792A" w:rsidP="00D7792A">
      <w:pPr>
        <w:numPr>
          <w:ilvl w:val="0"/>
          <w:numId w:val="10"/>
        </w:numPr>
        <w:jc w:val="left"/>
        <w:rPr>
          <w:rFonts w:ascii="Arial" w:hAnsi="Arial" w:cs="Arial"/>
          <w:i/>
          <w:iCs/>
          <w:color w:val="0000FF"/>
          <w:sz w:val="32"/>
          <w:lang w:val="ru-RU"/>
        </w:rPr>
      </w:pPr>
      <w:r w:rsidRPr="004040A9">
        <w:rPr>
          <w:rFonts w:ascii="Arial" w:hAnsi="Arial" w:cs="Arial"/>
          <w:szCs w:val="32"/>
          <w:lang w:val="ru-RU"/>
        </w:rPr>
        <w:t>Інтеграція функцій соціальної взаємодії між користувачами.</w:t>
      </w:r>
    </w:p>
    <w:p w:rsidR="00D31D5B" w:rsidRPr="00FF14DD" w:rsidRDefault="00D31D5B">
      <w:pPr>
        <w:pStyle w:val="2"/>
        <w:rPr>
          <w:rFonts w:ascii="Arial" w:hAnsi="Arial" w:cs="Arial"/>
        </w:rPr>
      </w:pPr>
      <w:bookmarkStart w:id="65" w:name="_Toc105907887"/>
      <w:bookmarkStart w:id="66" w:name="_Toc106079197"/>
      <w:bookmarkStart w:id="67" w:name="_Toc106079522"/>
      <w:bookmarkStart w:id="68" w:name="_Toc106079791"/>
      <w:bookmarkStart w:id="69" w:name="_Toc107027565"/>
      <w:bookmarkStart w:id="70" w:name="_Toc107027775"/>
      <w:bookmarkStart w:id="71" w:name="_Toc141159332"/>
      <w:r w:rsidRPr="00FF14DD">
        <w:rPr>
          <w:rFonts w:ascii="Arial" w:hAnsi="Arial" w:cs="Arial"/>
        </w:rPr>
        <w:t>High-Level Requirements</w:t>
      </w:r>
      <w:bookmarkEnd w:id="65"/>
      <w:bookmarkEnd w:id="66"/>
      <w:bookmarkEnd w:id="67"/>
      <w:bookmarkEnd w:id="68"/>
      <w:bookmarkEnd w:id="69"/>
      <w:bookmarkEnd w:id="70"/>
      <w:bookmarkEnd w:id="71"/>
    </w:p>
    <w:p w:rsidR="00D31D5B" w:rsidRPr="00FF14DD" w:rsidRDefault="00D31D5B">
      <w:pPr>
        <w:rPr>
          <w:rFonts w:ascii="Arial" w:hAnsi="Arial" w:cs="Arial"/>
        </w:rPr>
      </w:pPr>
      <w:r w:rsidRPr="00FF14DD">
        <w:rPr>
          <w:rFonts w:ascii="Arial" w:hAnsi="Arial" w:cs="Arial"/>
        </w:rPr>
        <w:t>The following table presents the requireme</w:t>
      </w:r>
      <w:bookmarkStart w:id="72" w:name="OLE_LINK3"/>
      <w:r w:rsidRPr="00FF14DD">
        <w:rPr>
          <w:rFonts w:ascii="Arial" w:hAnsi="Arial" w:cs="Arial"/>
        </w:rPr>
        <w:t>nts</w:t>
      </w:r>
      <w:bookmarkEnd w:id="72"/>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trPr>
          <w:cantSplit/>
          <w:trHeight w:val="429"/>
          <w:tblHeader/>
        </w:trPr>
        <w:tc>
          <w:tcPr>
            <w:tcW w:w="900"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C74147">
        <w:trPr>
          <w:cantSplit/>
        </w:trPr>
        <w:tc>
          <w:tcPr>
            <w:tcW w:w="900" w:type="dxa"/>
          </w:tcPr>
          <w:p w:rsidR="00D31D5B" w:rsidRPr="004040A9" w:rsidRDefault="002B761F">
            <w:pPr>
              <w:pStyle w:val="TableText1"/>
              <w:ind w:left="-180"/>
              <w:jc w:val="center"/>
              <w:rPr>
                <w:rFonts w:cs="Arial"/>
                <w:lang w:val="uk-UA"/>
              </w:rPr>
            </w:pPr>
            <w:r w:rsidRPr="004040A9">
              <w:rPr>
                <w:rFonts w:cs="Arial"/>
                <w:lang w:val="uk-UA"/>
              </w:rPr>
              <w:t>1</w:t>
            </w:r>
          </w:p>
        </w:tc>
        <w:tc>
          <w:tcPr>
            <w:tcW w:w="7524" w:type="dxa"/>
          </w:tcPr>
          <w:p w:rsidR="00D31D5B" w:rsidRPr="004040A9" w:rsidRDefault="002B761F" w:rsidP="002B761F">
            <w:pPr>
              <w:pStyle w:val="TableText1"/>
              <w:rPr>
                <w:rFonts w:cs="Arial"/>
                <w:lang w:val="ru-RU"/>
              </w:rPr>
            </w:pPr>
            <w:r w:rsidRPr="004040A9">
              <w:rPr>
                <w:rFonts w:cs="Arial"/>
                <w:lang w:val="ru-RU"/>
              </w:rPr>
              <w:t>Розробка інтуїтивно зрозумілого веб-інтерфейсу для користувачів.</w:t>
            </w:r>
          </w:p>
        </w:tc>
      </w:tr>
      <w:tr w:rsidR="00D31D5B" w:rsidRPr="00C74147">
        <w:trPr>
          <w:cantSplit/>
        </w:trPr>
        <w:tc>
          <w:tcPr>
            <w:tcW w:w="900" w:type="dxa"/>
          </w:tcPr>
          <w:p w:rsidR="00D31D5B" w:rsidRPr="004040A9" w:rsidRDefault="002B761F">
            <w:pPr>
              <w:pStyle w:val="TableText1"/>
              <w:ind w:left="-180"/>
              <w:jc w:val="center"/>
              <w:rPr>
                <w:rFonts w:cs="Arial"/>
                <w:lang w:val="ru-RU"/>
              </w:rPr>
            </w:pPr>
            <w:r w:rsidRPr="004040A9">
              <w:rPr>
                <w:rFonts w:cs="Arial"/>
                <w:lang w:val="ru-RU"/>
              </w:rPr>
              <w:t>2</w:t>
            </w:r>
          </w:p>
        </w:tc>
        <w:tc>
          <w:tcPr>
            <w:tcW w:w="7524" w:type="dxa"/>
          </w:tcPr>
          <w:p w:rsidR="00D31D5B" w:rsidRPr="004040A9" w:rsidRDefault="002B761F" w:rsidP="002B761F">
            <w:pPr>
              <w:pStyle w:val="TableText1"/>
              <w:ind w:left="8"/>
              <w:rPr>
                <w:rFonts w:cs="Arial"/>
                <w:lang w:val="ru-RU"/>
              </w:rPr>
            </w:pPr>
            <w:r w:rsidRPr="004040A9">
              <w:rPr>
                <w:rFonts w:cs="Arial"/>
                <w:lang w:val="ru-RU"/>
              </w:rPr>
              <w:t>Інтеграція функції пошуку з можливістю фільтрації за категоріями.</w:t>
            </w:r>
          </w:p>
        </w:tc>
      </w:tr>
      <w:tr w:rsidR="002B761F" w:rsidRPr="00C74147">
        <w:trPr>
          <w:cantSplit/>
        </w:trPr>
        <w:tc>
          <w:tcPr>
            <w:tcW w:w="900" w:type="dxa"/>
          </w:tcPr>
          <w:p w:rsidR="002B761F" w:rsidRPr="004040A9" w:rsidRDefault="002B761F">
            <w:pPr>
              <w:pStyle w:val="TableText1"/>
              <w:ind w:left="-180"/>
              <w:jc w:val="center"/>
              <w:rPr>
                <w:rFonts w:cs="Arial"/>
                <w:lang w:val="ru-RU"/>
              </w:rPr>
            </w:pPr>
            <w:bookmarkStart w:id="73" w:name="_Toc141159333"/>
            <w:bookmarkStart w:id="74" w:name="_Toc107027564"/>
            <w:bookmarkStart w:id="75" w:name="_Toc107027774"/>
            <w:bookmarkStart w:id="76" w:name="_Toc106079198"/>
            <w:bookmarkStart w:id="77" w:name="_Toc106079523"/>
            <w:bookmarkStart w:id="78" w:name="_Toc106079792"/>
            <w:bookmarkStart w:id="79" w:name="_Toc107027566"/>
            <w:bookmarkStart w:id="80" w:name="_Toc107027776"/>
            <w:r w:rsidRPr="004040A9">
              <w:rPr>
                <w:rFonts w:cs="Arial"/>
                <w:lang w:val="ru-RU"/>
              </w:rPr>
              <w:t>3</w:t>
            </w:r>
          </w:p>
        </w:tc>
        <w:tc>
          <w:tcPr>
            <w:tcW w:w="7524" w:type="dxa"/>
          </w:tcPr>
          <w:p w:rsidR="002B761F" w:rsidRPr="004040A9" w:rsidRDefault="002B761F" w:rsidP="002B761F">
            <w:pPr>
              <w:pStyle w:val="TableText1"/>
              <w:rPr>
                <w:rFonts w:cs="Arial"/>
                <w:lang w:val="uk-UA"/>
              </w:rPr>
            </w:pPr>
            <w:r w:rsidRPr="004040A9">
              <w:rPr>
                <w:rFonts w:cs="Arial"/>
                <w:lang w:val="uk-UA"/>
              </w:rPr>
              <w:t>Забезпечення захисту персональних даних користувачів згідно з GDPR.</w:t>
            </w:r>
          </w:p>
        </w:tc>
      </w:tr>
      <w:tr w:rsidR="002B761F" w:rsidRPr="00C74147">
        <w:trPr>
          <w:cantSplit/>
        </w:trPr>
        <w:tc>
          <w:tcPr>
            <w:tcW w:w="900" w:type="dxa"/>
          </w:tcPr>
          <w:p w:rsidR="002B761F" w:rsidRPr="004040A9" w:rsidRDefault="002B761F">
            <w:pPr>
              <w:pStyle w:val="TableText1"/>
              <w:ind w:left="-180"/>
              <w:jc w:val="center"/>
              <w:rPr>
                <w:rFonts w:cs="Arial"/>
                <w:lang w:val="ru-RU"/>
              </w:rPr>
            </w:pPr>
            <w:r w:rsidRPr="004040A9">
              <w:rPr>
                <w:rFonts w:cs="Arial"/>
                <w:lang w:val="ru-RU"/>
              </w:rPr>
              <w:t>4</w:t>
            </w:r>
          </w:p>
        </w:tc>
        <w:tc>
          <w:tcPr>
            <w:tcW w:w="7524" w:type="dxa"/>
          </w:tcPr>
          <w:p w:rsidR="002B761F" w:rsidRPr="004040A9" w:rsidRDefault="002B761F" w:rsidP="002B761F">
            <w:pPr>
              <w:pStyle w:val="TableText1"/>
              <w:rPr>
                <w:rFonts w:cs="Arial"/>
                <w:lang w:val="ru-RU"/>
              </w:rPr>
            </w:pPr>
            <w:r w:rsidRPr="004040A9">
              <w:rPr>
                <w:rFonts w:cs="Arial"/>
                <w:lang w:val="ru-RU"/>
              </w:rPr>
              <w:t>Реалізація системи повідомлень між користувачами.</w:t>
            </w:r>
          </w:p>
        </w:tc>
      </w:tr>
    </w:tbl>
    <w:p w:rsidR="00D31D5B" w:rsidRPr="00FF14DD" w:rsidRDefault="00D31D5B">
      <w:pPr>
        <w:pStyle w:val="2"/>
        <w:rPr>
          <w:rFonts w:ascii="Arial" w:hAnsi="Arial" w:cs="Arial"/>
        </w:rPr>
      </w:pPr>
      <w:r w:rsidRPr="00FF14DD">
        <w:rPr>
          <w:rFonts w:ascii="Arial" w:hAnsi="Arial" w:cs="Arial"/>
        </w:rPr>
        <w:t>Major Deliverables</w:t>
      </w:r>
      <w:bookmarkEnd w:id="73"/>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trPr>
          <w:cantSplit/>
          <w:trHeight w:val="429"/>
          <w:tblHeader/>
        </w:trPr>
        <w:tc>
          <w:tcPr>
            <w:tcW w:w="3420"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C74147">
        <w:trPr>
          <w:cantSplit/>
        </w:trPr>
        <w:tc>
          <w:tcPr>
            <w:tcW w:w="3420" w:type="dxa"/>
          </w:tcPr>
          <w:p w:rsidR="00D31D5B" w:rsidRPr="002B761F" w:rsidRDefault="002B761F">
            <w:pPr>
              <w:pStyle w:val="TableText1"/>
              <w:ind w:left="-180"/>
              <w:jc w:val="center"/>
              <w:rPr>
                <w:rFonts w:cs="Arial"/>
                <w:lang w:val="ru-RU"/>
              </w:rPr>
            </w:pPr>
            <w:r w:rsidRPr="002B761F">
              <w:rPr>
                <w:rFonts w:cs="Arial"/>
                <w:lang w:val="ru-RU"/>
              </w:rPr>
              <w:t>Веб-платформа для пошуку втрачених речей</w:t>
            </w:r>
          </w:p>
        </w:tc>
        <w:tc>
          <w:tcPr>
            <w:tcW w:w="5004" w:type="dxa"/>
          </w:tcPr>
          <w:p w:rsidR="00D31D5B" w:rsidRPr="002B761F" w:rsidRDefault="002B761F" w:rsidP="002B761F">
            <w:pPr>
              <w:pStyle w:val="TableText1"/>
              <w:rPr>
                <w:rFonts w:cs="Arial"/>
                <w:lang w:val="ru-RU"/>
              </w:rPr>
            </w:pPr>
            <w:r w:rsidRPr="002B761F">
              <w:rPr>
                <w:rFonts w:cs="Arial"/>
                <w:lang w:val="ru-RU"/>
              </w:rPr>
              <w:t>Повністю функціональний веб-сайт, який дозволяє користувачам реєструватися, розміщувати інформацію про втрачені та знайдені речі, а також взаємодіяти один з одним</w:t>
            </w:r>
          </w:p>
        </w:tc>
      </w:tr>
      <w:tr w:rsidR="00D31D5B" w:rsidRPr="00C74147">
        <w:trPr>
          <w:cantSplit/>
        </w:trPr>
        <w:tc>
          <w:tcPr>
            <w:tcW w:w="3420" w:type="dxa"/>
          </w:tcPr>
          <w:p w:rsidR="00D31D5B" w:rsidRPr="002B761F" w:rsidRDefault="002B761F">
            <w:pPr>
              <w:pStyle w:val="TableText1"/>
              <w:ind w:left="-180"/>
              <w:jc w:val="center"/>
              <w:rPr>
                <w:rFonts w:cs="Arial"/>
                <w:lang w:val="ru-RU"/>
              </w:rPr>
            </w:pPr>
            <w:r w:rsidRPr="002B761F">
              <w:rPr>
                <w:rFonts w:cs="Arial"/>
                <w:lang w:val="ru-RU"/>
              </w:rPr>
              <w:t>Система адміністрування</w:t>
            </w:r>
          </w:p>
        </w:tc>
        <w:tc>
          <w:tcPr>
            <w:tcW w:w="5004" w:type="dxa"/>
          </w:tcPr>
          <w:p w:rsidR="00D31D5B" w:rsidRPr="002B761F" w:rsidRDefault="002B761F" w:rsidP="002B761F">
            <w:pPr>
              <w:pStyle w:val="TableText1"/>
              <w:rPr>
                <w:rFonts w:cs="Arial"/>
                <w:lang w:val="ru-RU"/>
              </w:rPr>
            </w:pPr>
            <w:r w:rsidRPr="002B761F">
              <w:rPr>
                <w:rFonts w:cs="Arial"/>
                <w:lang w:val="ru-RU"/>
              </w:rPr>
              <w:t>Бек-офісна система для управління користувацьким контентом, включно з модерацією оголошень та взаємодії користувачів</w:t>
            </w:r>
          </w:p>
        </w:tc>
      </w:tr>
    </w:tbl>
    <w:p w:rsidR="00954EED" w:rsidRPr="00FF14DD" w:rsidRDefault="00954EED" w:rsidP="00954EED">
      <w:pPr>
        <w:pStyle w:val="2"/>
        <w:rPr>
          <w:rFonts w:ascii="Arial" w:hAnsi="Arial" w:cs="Arial"/>
        </w:rPr>
      </w:pPr>
      <w:bookmarkStart w:id="81" w:name="_Toc141159334"/>
      <w:r w:rsidRPr="00FF14DD">
        <w:rPr>
          <w:rFonts w:ascii="Arial" w:hAnsi="Arial" w:cs="Arial"/>
        </w:rPr>
        <w:t>Boundaries</w:t>
      </w:r>
      <w:bookmarkEnd w:id="81"/>
    </w:p>
    <w:p w:rsidR="002B761F" w:rsidRPr="004040A9" w:rsidRDefault="002B761F" w:rsidP="002B761F">
      <w:pPr>
        <w:pStyle w:val="a9"/>
        <w:rPr>
          <w:rFonts w:ascii="Arial" w:hAnsi="Arial" w:cs="Arial"/>
          <w:lang w:val="ru-RU"/>
        </w:rPr>
      </w:pPr>
      <w:r w:rsidRPr="004040A9">
        <w:rPr>
          <w:rFonts w:ascii="Arial" w:hAnsi="Arial" w:cs="Arial"/>
          <w:lang w:val="ru-RU"/>
        </w:rPr>
        <w:t>У рамках проекту передбачається розробка веб-сайту, як</w:t>
      </w:r>
      <w:r w:rsidR="004040A9" w:rsidRPr="004040A9">
        <w:rPr>
          <w:rFonts w:ascii="Arial" w:hAnsi="Arial" w:cs="Arial"/>
          <w:lang w:val="uk-UA"/>
        </w:rPr>
        <w:t>ий</w:t>
      </w:r>
      <w:r w:rsidRPr="004040A9">
        <w:rPr>
          <w:rFonts w:ascii="Arial" w:hAnsi="Arial" w:cs="Arial"/>
          <w:lang w:val="ru-RU"/>
        </w:rPr>
        <w:t xml:space="preserve"> дозвол</w:t>
      </w:r>
      <w:r w:rsidR="004040A9" w:rsidRPr="004040A9">
        <w:rPr>
          <w:rFonts w:ascii="Arial" w:hAnsi="Arial" w:cs="Arial"/>
          <w:lang w:val="ru-RU"/>
        </w:rPr>
        <w:t>ить</w:t>
      </w:r>
      <w:r w:rsidRPr="004040A9">
        <w:rPr>
          <w:rFonts w:ascii="Arial" w:hAnsi="Arial" w:cs="Arial"/>
          <w:lang w:val="ru-RU"/>
        </w:rPr>
        <w:t xml:space="preserve"> користувачам публікувати інформацію про знайдені або втрачені речі в місті Тернопіль. Платформа забезпечуватиме можливість фільтрації оголошень, систему повідомлень для зв'язку між користувачами, та модерацію контенту.</w:t>
      </w:r>
    </w:p>
    <w:p w:rsidR="002B761F" w:rsidRPr="004040A9" w:rsidRDefault="002B761F" w:rsidP="002B761F">
      <w:pPr>
        <w:pStyle w:val="a9"/>
        <w:rPr>
          <w:rFonts w:ascii="Arial" w:hAnsi="Arial" w:cs="Arial"/>
          <w:lang w:val="ru-RU"/>
        </w:rPr>
      </w:pPr>
    </w:p>
    <w:p w:rsidR="002B761F" w:rsidRPr="004040A9" w:rsidRDefault="002B761F" w:rsidP="002B761F">
      <w:pPr>
        <w:pStyle w:val="a9"/>
        <w:rPr>
          <w:rFonts w:ascii="Arial" w:hAnsi="Arial" w:cs="Arial"/>
          <w:lang w:val="ru-RU"/>
        </w:rPr>
      </w:pPr>
      <w:r w:rsidRPr="004040A9">
        <w:rPr>
          <w:rFonts w:ascii="Arial" w:hAnsi="Arial" w:cs="Arial"/>
          <w:lang w:val="ru-RU"/>
        </w:rPr>
        <w:t xml:space="preserve">Поза межами проекту залишаються: створення автоматизованої системи для визначення власників втрачених речей, надання юридичних послуг пов'язаних </w:t>
      </w:r>
      <w:r w:rsidRPr="004040A9">
        <w:rPr>
          <w:rFonts w:ascii="Arial" w:hAnsi="Arial" w:cs="Arial"/>
          <w:lang w:val="ru-RU"/>
        </w:rPr>
        <w:lastRenderedPageBreak/>
        <w:t>з втратою або знахідкою майна, та вирішення конфліктів між користувачами платформи.</w:t>
      </w:r>
    </w:p>
    <w:p w:rsidR="00D31D5B" w:rsidRPr="00FF14DD" w:rsidRDefault="00D31D5B">
      <w:pPr>
        <w:pStyle w:val="1"/>
        <w:rPr>
          <w:rFonts w:ascii="Arial" w:hAnsi="Arial" w:cs="Arial"/>
        </w:rPr>
      </w:pPr>
      <w:bookmarkStart w:id="82" w:name="_Toc141159335"/>
      <w:r w:rsidRPr="00FF14DD">
        <w:rPr>
          <w:rFonts w:ascii="Arial" w:hAnsi="Arial" w:cs="Arial"/>
        </w:rPr>
        <w:t>Duration</w:t>
      </w:r>
      <w:bookmarkEnd w:id="74"/>
      <w:bookmarkEnd w:id="75"/>
      <w:bookmarkEnd w:id="82"/>
    </w:p>
    <w:p w:rsidR="004523C9" w:rsidRPr="00C74147" w:rsidRDefault="0016500E" w:rsidP="00C74147">
      <w:pPr>
        <w:pStyle w:val="2"/>
        <w:rPr>
          <w:rFonts w:ascii="Arial" w:hAnsi="Arial" w:cs="Arial"/>
        </w:rPr>
      </w:pPr>
      <w:bookmarkStart w:id="83" w:name="_Toc141159336"/>
      <w:r w:rsidRPr="0016500E">
        <w:rPr>
          <w:rFonts w:ascii="Arial" w:hAnsi="Arial" w:cs="Arial"/>
          <w:noProof/>
        </w:rPr>
        <mc:AlternateContent>
          <mc:Choice Requires="wps">
            <w:drawing>
              <wp:anchor distT="45720" distB="45720" distL="114300" distR="114300" simplePos="0" relativeHeight="251665408" behindDoc="0" locked="0" layoutInCell="1" allowOverlap="1" wp14:anchorId="3E4CD7F4" wp14:editId="25058C3A">
                <wp:simplePos x="0" y="0"/>
                <wp:positionH relativeFrom="column">
                  <wp:posOffset>4330700</wp:posOffset>
                </wp:positionH>
                <wp:positionV relativeFrom="paragraph">
                  <wp:posOffset>760095</wp:posOffset>
                </wp:positionV>
                <wp:extent cx="1047750" cy="375920"/>
                <wp:effectExtent l="0" t="0" r="0" b="508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75920"/>
                        </a:xfrm>
                        <a:prstGeom prst="rect">
                          <a:avLst/>
                        </a:prstGeom>
                        <a:solidFill>
                          <a:schemeClr val="bg1"/>
                        </a:solidFill>
                        <a:ln w="9525">
                          <a:noFill/>
                          <a:miter lim="800000"/>
                          <a:headEnd/>
                          <a:tailEnd/>
                        </a:ln>
                      </wps:spPr>
                      <wps:txbx>
                        <w:txbxContent>
                          <w:p w:rsidR="00933006" w:rsidRPr="0016500E" w:rsidRDefault="00933006" w:rsidP="0016500E">
                            <w:pPr>
                              <w:rPr>
                                <w:sz w:val="20"/>
                                <w:szCs w:val="20"/>
                                <w:lang w:val="ru-RU"/>
                              </w:rPr>
                            </w:pPr>
                            <w:r>
                              <w:rPr>
                                <w:sz w:val="20"/>
                                <w:szCs w:val="20"/>
                              </w:rPr>
                              <w:t>25</w:t>
                            </w:r>
                            <w:r w:rsidRPr="0016500E">
                              <w:rPr>
                                <w:sz w:val="20"/>
                                <w:szCs w:val="20"/>
                              </w:rPr>
                              <w:t>/0</w:t>
                            </w:r>
                            <w:r>
                              <w:rPr>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4CD7F4" id="_x0000_t202" coordsize="21600,21600" o:spt="202" path="m,l,21600r21600,l21600,xe">
                <v:stroke joinstyle="miter"/>
                <v:path gradientshapeok="t" o:connecttype="rect"/>
              </v:shapetype>
              <v:shape id="Текстове поле 2" o:spid="_x0000_s1026" type="#_x0000_t202" style="position:absolute;left:0;text-align:left;margin-left:341pt;margin-top:59.85pt;width:82.5pt;height:2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" fillcolor="white [3212]" stroked="f">
                <v:textbox>
                  <w:txbxContent>
                    <w:p w:rsidR="00933006" w:rsidRPr="0016500E" w:rsidRDefault="00933006" w:rsidP="0016500E">
                      <w:pPr>
                        <w:rPr>
                          <w:sz w:val="20"/>
                          <w:szCs w:val="20"/>
                          <w:lang w:val="ru-RU"/>
                        </w:rPr>
                      </w:pPr>
                      <w:r>
                        <w:rPr>
                          <w:sz w:val="20"/>
                          <w:szCs w:val="20"/>
                        </w:rPr>
                        <w:t>25</w:t>
                      </w:r>
                      <w:r w:rsidRPr="0016500E">
                        <w:rPr>
                          <w:sz w:val="20"/>
                          <w:szCs w:val="20"/>
                        </w:rPr>
                        <w:t>/0</w:t>
                      </w:r>
                      <w:r>
                        <w:rPr>
                          <w:sz w:val="20"/>
                          <w:szCs w:val="20"/>
                        </w:rPr>
                        <w:t>5</w:t>
                      </w:r>
                    </w:p>
                  </w:txbxContent>
                </v:textbox>
              </v:shape>
            </w:pict>
          </mc:Fallback>
        </mc:AlternateContent>
      </w:r>
      <w:r w:rsidRPr="0016500E">
        <w:rPr>
          <w:rFonts w:ascii="Arial" w:hAnsi="Arial" w:cs="Arial"/>
          <w:noProof/>
        </w:rPr>
        <mc:AlternateContent>
          <mc:Choice Requires="wps">
            <w:drawing>
              <wp:anchor distT="45720" distB="45720" distL="114300" distR="114300" simplePos="0" relativeHeight="251663360" behindDoc="0" locked="0" layoutInCell="1" allowOverlap="1" wp14:anchorId="64BD18E6" wp14:editId="45712292">
                <wp:simplePos x="0" y="0"/>
                <wp:positionH relativeFrom="column">
                  <wp:posOffset>2724150</wp:posOffset>
                </wp:positionH>
                <wp:positionV relativeFrom="paragraph">
                  <wp:posOffset>741045</wp:posOffset>
                </wp:positionV>
                <wp:extent cx="1047750" cy="375920"/>
                <wp:effectExtent l="0" t="0" r="0" b="508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75920"/>
                        </a:xfrm>
                        <a:prstGeom prst="rect">
                          <a:avLst/>
                        </a:prstGeom>
                        <a:solidFill>
                          <a:schemeClr val="bg1"/>
                        </a:solidFill>
                        <a:ln w="9525">
                          <a:noFill/>
                          <a:miter lim="800000"/>
                          <a:headEnd/>
                          <a:tailEnd/>
                        </a:ln>
                      </wps:spPr>
                      <wps:txbx>
                        <w:txbxContent>
                          <w:p w:rsidR="00933006" w:rsidRPr="0016500E" w:rsidRDefault="00933006" w:rsidP="0016500E">
                            <w:pPr>
                              <w:rPr>
                                <w:sz w:val="20"/>
                                <w:szCs w:val="20"/>
                                <w:lang w:val="ru-RU"/>
                              </w:rPr>
                            </w:pPr>
                            <w:r>
                              <w:rPr>
                                <w:sz w:val="20"/>
                                <w:szCs w:val="20"/>
                              </w:rPr>
                              <w:t>25</w:t>
                            </w:r>
                            <w:r w:rsidRPr="0016500E">
                              <w:rPr>
                                <w:sz w:val="20"/>
                                <w:szCs w:val="20"/>
                              </w:rPr>
                              <w:t>/0</w:t>
                            </w:r>
                            <w:r>
                              <w:rPr>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D18E6" id="_x0000_s1027" type="#_x0000_t202" style="position:absolute;left:0;text-align:left;margin-left:214.5pt;margin-top:58.35pt;width:82.5pt;height:29.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" fillcolor="white [3212]" stroked="f">
                <v:textbox>
                  <w:txbxContent>
                    <w:p w:rsidR="00933006" w:rsidRPr="0016500E" w:rsidRDefault="00933006" w:rsidP="0016500E">
                      <w:pPr>
                        <w:rPr>
                          <w:sz w:val="20"/>
                          <w:szCs w:val="20"/>
                          <w:lang w:val="ru-RU"/>
                        </w:rPr>
                      </w:pPr>
                      <w:r>
                        <w:rPr>
                          <w:sz w:val="20"/>
                          <w:szCs w:val="20"/>
                        </w:rPr>
                        <w:t>25</w:t>
                      </w:r>
                      <w:r w:rsidRPr="0016500E">
                        <w:rPr>
                          <w:sz w:val="20"/>
                          <w:szCs w:val="20"/>
                        </w:rPr>
                        <w:t>/0</w:t>
                      </w:r>
                      <w:r>
                        <w:rPr>
                          <w:sz w:val="20"/>
                          <w:szCs w:val="20"/>
                        </w:rPr>
                        <w:t>4</w:t>
                      </w:r>
                    </w:p>
                  </w:txbxContent>
                </v:textbox>
              </v:shape>
            </w:pict>
          </mc:Fallback>
        </mc:AlternateContent>
      </w:r>
      <w:r w:rsidRPr="0016500E">
        <w:rPr>
          <w:rFonts w:ascii="Arial" w:hAnsi="Arial" w:cs="Arial"/>
          <w:noProof/>
        </w:rPr>
        <mc:AlternateContent>
          <mc:Choice Requires="wps">
            <w:drawing>
              <wp:anchor distT="45720" distB="45720" distL="114300" distR="114300" simplePos="0" relativeHeight="251661312" behindDoc="0" locked="0" layoutInCell="1" allowOverlap="1" wp14:anchorId="06574A68" wp14:editId="5DCE251D">
                <wp:simplePos x="0" y="0"/>
                <wp:positionH relativeFrom="column">
                  <wp:posOffset>1819275</wp:posOffset>
                </wp:positionH>
                <wp:positionV relativeFrom="paragraph">
                  <wp:posOffset>727710</wp:posOffset>
                </wp:positionV>
                <wp:extent cx="1047750" cy="375920"/>
                <wp:effectExtent l="0" t="0" r="0" b="508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75920"/>
                        </a:xfrm>
                        <a:prstGeom prst="rect">
                          <a:avLst/>
                        </a:prstGeom>
                        <a:solidFill>
                          <a:schemeClr val="bg1"/>
                        </a:solidFill>
                        <a:ln w="9525">
                          <a:noFill/>
                          <a:miter lim="800000"/>
                          <a:headEnd/>
                          <a:tailEnd/>
                        </a:ln>
                      </wps:spPr>
                      <wps:txbx>
                        <w:txbxContent>
                          <w:p w:rsidR="00933006" w:rsidRPr="0016500E" w:rsidRDefault="00933006" w:rsidP="0016500E">
                            <w:pPr>
                              <w:rPr>
                                <w:sz w:val="20"/>
                                <w:szCs w:val="20"/>
                                <w:lang w:val="ru-RU"/>
                              </w:rPr>
                            </w:pPr>
                            <w:r>
                              <w:rPr>
                                <w:sz w:val="20"/>
                                <w:szCs w:val="20"/>
                              </w:rPr>
                              <w:t>29</w:t>
                            </w:r>
                            <w:r w:rsidRPr="0016500E">
                              <w:rPr>
                                <w:sz w:val="20"/>
                                <w:szCs w:val="20"/>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74A68" id="_x0000_s1028" type="#_x0000_t202" style="position:absolute;left:0;text-align:left;margin-left:143.25pt;margin-top:57.3pt;width:82.5pt;height:2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" fillcolor="white [3212]" stroked="f">
                <v:textbox>
                  <w:txbxContent>
                    <w:p w:rsidR="00933006" w:rsidRPr="0016500E" w:rsidRDefault="00933006" w:rsidP="0016500E">
                      <w:pPr>
                        <w:rPr>
                          <w:sz w:val="20"/>
                          <w:szCs w:val="20"/>
                          <w:lang w:val="ru-RU"/>
                        </w:rPr>
                      </w:pPr>
                      <w:r>
                        <w:rPr>
                          <w:sz w:val="20"/>
                          <w:szCs w:val="20"/>
                        </w:rPr>
                        <w:t>29</w:t>
                      </w:r>
                      <w:r w:rsidRPr="0016500E">
                        <w:rPr>
                          <w:sz w:val="20"/>
                          <w:szCs w:val="20"/>
                        </w:rPr>
                        <w:t>/02</w:t>
                      </w:r>
                    </w:p>
                  </w:txbxContent>
                </v:textbox>
              </v:shape>
            </w:pict>
          </mc:Fallback>
        </mc:AlternateContent>
      </w:r>
      <w:r w:rsidRPr="0016500E">
        <w:rPr>
          <w:rFonts w:ascii="Arial" w:hAnsi="Arial" w:cs="Arial"/>
          <w:noProof/>
        </w:rPr>
        <mc:AlternateContent>
          <mc:Choice Requires="wps">
            <w:drawing>
              <wp:anchor distT="45720" distB="45720" distL="114300" distR="114300" simplePos="0" relativeHeight="251659264" behindDoc="0" locked="0" layoutInCell="1" allowOverlap="1">
                <wp:simplePos x="0" y="0"/>
                <wp:positionH relativeFrom="column">
                  <wp:posOffset>933450</wp:posOffset>
                </wp:positionH>
                <wp:positionV relativeFrom="paragraph">
                  <wp:posOffset>725805</wp:posOffset>
                </wp:positionV>
                <wp:extent cx="933450" cy="375920"/>
                <wp:effectExtent l="0" t="0" r="0" b="508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75920"/>
                        </a:xfrm>
                        <a:prstGeom prst="rect">
                          <a:avLst/>
                        </a:prstGeom>
                        <a:solidFill>
                          <a:schemeClr val="bg1"/>
                        </a:solidFill>
                        <a:ln w="9525">
                          <a:noFill/>
                          <a:miter lim="800000"/>
                          <a:headEnd/>
                          <a:tailEnd/>
                        </a:ln>
                      </wps:spPr>
                      <wps:txbx>
                        <w:txbxContent>
                          <w:p w:rsidR="00933006" w:rsidRPr="0016500E" w:rsidRDefault="00933006">
                            <w:pPr>
                              <w:rPr>
                                <w:sz w:val="20"/>
                                <w:szCs w:val="20"/>
                                <w:lang w:val="ru-RU"/>
                              </w:rPr>
                            </w:pPr>
                            <w:r w:rsidRPr="0016500E">
                              <w:rPr>
                                <w:sz w:val="20"/>
                                <w:szCs w:val="20"/>
                              </w:rPr>
                              <w:t>25/02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73.5pt;margin-top:57.15pt;width:73.5pt;height:29.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" fillcolor="white [3212]" stroked="f">
                <v:textbox>
                  <w:txbxContent>
                    <w:p w:rsidR="00933006" w:rsidRPr="0016500E" w:rsidRDefault="00933006">
                      <w:pPr>
                        <w:rPr>
                          <w:sz w:val="20"/>
                          <w:szCs w:val="20"/>
                          <w:lang w:val="ru-RU"/>
                        </w:rPr>
                      </w:pPr>
                      <w:r w:rsidRPr="0016500E">
                        <w:rPr>
                          <w:sz w:val="20"/>
                          <w:szCs w:val="20"/>
                        </w:rPr>
                        <w:t>25/02</w:t>
                      </w:r>
                    </w:p>
                  </w:txbxContent>
                </v:textbox>
              </v:shape>
            </w:pict>
          </mc:Fallback>
        </mc:AlternateContent>
      </w:r>
      <w:r w:rsidR="00D31D5B" w:rsidRPr="00FF14DD">
        <w:rPr>
          <w:rFonts w:ascii="Arial" w:hAnsi="Arial" w:cs="Arial"/>
        </w:rPr>
        <w:t>Timeline</w:t>
      </w:r>
      <w:bookmarkEnd w:id="83"/>
      <w:r w:rsidR="001F0357" w:rsidRPr="00FF14DD">
        <w:rPr>
          <w:noProof/>
        </w:rPr>
        <mc:AlternateContent>
          <mc:Choice Requires="wpc">
            <w:drawing>
              <wp:inline distT="0" distB="0" distL="0" distR="0">
                <wp:extent cx="5479415" cy="881380"/>
                <wp:effectExtent l="3810" t="3810" r="3175" b="635"/>
                <wp:docPr id="120" name="Полотно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101981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10/05</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12/05</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02/06</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05/06</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3006" w:rsidRDefault="00933006"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Полотно 120" o:spid="_x0000_s1030" editas="canvas" style="width:431.45pt;height:69.4pt;mso-position-horizontal-relative:char;mso-position-vertical-relative:line" coordsize="5479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">
                <v:shape id="_x0000_s1031" type="#_x0000_t75" style="position:absolute;width:54794;height:8813;visibility:visible;mso-wrap-style:square">
                  <v:fill o:detectmouseclick="t"/>
                  <v:path o:connecttype="none"/>
                </v:shape>
                <v:line id="Line 121" o:spid="_x0000_s1032"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33"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4" style="position:absolute;left:10198;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rsidR="00933006" w:rsidRDefault="00933006" w:rsidP="009C39CB">
                        <w:pPr>
                          <w:ind w:left="0"/>
                        </w:pPr>
                        <w:r>
                          <w:rPr>
                            <w:rFonts w:ascii="Arial" w:hAnsi="Arial" w:cs="Arial"/>
                            <w:color w:val="000000"/>
                            <w:sz w:val="16"/>
                            <w:szCs w:val="16"/>
                          </w:rPr>
                          <w:t>10/05</w:t>
                        </w:r>
                      </w:p>
                    </w:txbxContent>
                  </v:textbox>
                </v:rect>
                <v:rect id="Rectangle 127" o:spid="_x0000_s1035"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933006" w:rsidRDefault="00933006" w:rsidP="009C39CB">
                        <w:pPr>
                          <w:ind w:left="0"/>
                        </w:pPr>
                        <w:r>
                          <w:rPr>
                            <w:rFonts w:ascii="Arial" w:hAnsi="Arial" w:cs="Arial"/>
                            <w:color w:val="000000"/>
                            <w:sz w:val="16"/>
                            <w:szCs w:val="16"/>
                          </w:rPr>
                          <w:t>12/05</w:t>
                        </w:r>
                      </w:p>
                    </w:txbxContent>
                  </v:textbox>
                </v:rect>
                <v:rect id="Rectangle 128" o:spid="_x0000_s1036"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rsidR="00933006" w:rsidRDefault="00933006" w:rsidP="009C39CB">
                        <w:pPr>
                          <w:ind w:left="0"/>
                        </w:pPr>
                        <w:r>
                          <w:rPr>
                            <w:rFonts w:ascii="Arial" w:hAnsi="Arial" w:cs="Arial"/>
                            <w:color w:val="000000"/>
                            <w:sz w:val="16"/>
                            <w:szCs w:val="16"/>
                          </w:rPr>
                          <w:t>02/06</w:t>
                        </w:r>
                      </w:p>
                    </w:txbxContent>
                  </v:textbox>
                </v:rect>
                <v:rect id="Rectangle 129" o:spid="_x0000_s1037"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33006" w:rsidRDefault="00933006" w:rsidP="009C39CB">
                        <w:pPr>
                          <w:ind w:left="0"/>
                        </w:pPr>
                        <w:r>
                          <w:rPr>
                            <w:rFonts w:ascii="Arial" w:hAnsi="Arial" w:cs="Arial"/>
                            <w:color w:val="000000"/>
                            <w:sz w:val="16"/>
                            <w:szCs w:val="16"/>
                          </w:rPr>
                          <w:t>05/06</w:t>
                        </w:r>
                      </w:p>
                    </w:txbxContent>
                  </v:textbox>
                </v:rect>
                <v:rect id="Rectangle 130" o:spid="_x0000_s1038"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rsidR="00933006" w:rsidRDefault="00933006" w:rsidP="009C39CB">
                        <w:pPr>
                          <w:ind w:left="0"/>
                        </w:pPr>
                        <w:r>
                          <w:rPr>
                            <w:rFonts w:ascii="Arial" w:hAnsi="Arial" w:cs="Arial"/>
                            <w:color w:val="000000"/>
                            <w:sz w:val="16"/>
                            <w:szCs w:val="16"/>
                          </w:rPr>
                          <w:t xml:space="preserve">System Development </w:t>
                        </w:r>
                      </w:p>
                    </w:txbxContent>
                  </v:textbox>
                </v:rect>
                <v:rect id="Rectangle 131" o:spid="_x0000_s1039"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933006" w:rsidRDefault="00933006" w:rsidP="009C39CB">
                        <w:pPr>
                          <w:ind w:left="0"/>
                        </w:pPr>
                        <w:r>
                          <w:rPr>
                            <w:rFonts w:ascii="Arial" w:hAnsi="Arial" w:cs="Arial"/>
                            <w:color w:val="000000"/>
                            <w:sz w:val="16"/>
                            <w:szCs w:val="16"/>
                          </w:rPr>
                          <w:t>Completed</w:t>
                        </w:r>
                      </w:p>
                    </w:txbxContent>
                  </v:textbox>
                </v:rect>
                <v:rect id="Rectangle 132" o:spid="_x0000_s1040"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33006" w:rsidRDefault="00933006" w:rsidP="009C39CB">
                        <w:pPr>
                          <w:ind w:left="0"/>
                        </w:pPr>
                        <w:r>
                          <w:rPr>
                            <w:rFonts w:ascii="Arial" w:hAnsi="Arial" w:cs="Arial"/>
                            <w:color w:val="000000"/>
                            <w:sz w:val="16"/>
                            <w:szCs w:val="16"/>
                          </w:rPr>
                          <w:t>Developed Prototype</w:t>
                        </w:r>
                      </w:p>
                    </w:txbxContent>
                  </v:textbox>
                </v:rect>
                <v:rect id="Rectangle 133" o:spid="_x0000_s1041"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933006" w:rsidRDefault="00933006" w:rsidP="009C39CB">
                        <w:pPr>
                          <w:ind w:left="0"/>
                        </w:pPr>
                        <w:r>
                          <w:rPr>
                            <w:rFonts w:ascii="Arial" w:hAnsi="Arial" w:cs="Arial"/>
                            <w:color w:val="000000"/>
                            <w:sz w:val="16"/>
                            <w:szCs w:val="16"/>
                          </w:rPr>
                          <w:t xml:space="preserve">Requirements Analysis </w:t>
                        </w:r>
                      </w:p>
                    </w:txbxContent>
                  </v:textbox>
                </v:rect>
                <v:rect id="Rectangle 134" o:spid="_x0000_s1042"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rsidR="00933006" w:rsidRDefault="00933006" w:rsidP="009C39CB">
                        <w:pPr>
                          <w:ind w:left="0"/>
                        </w:pPr>
                        <w:r>
                          <w:rPr>
                            <w:rFonts w:ascii="Arial" w:hAnsi="Arial" w:cs="Arial"/>
                            <w:color w:val="000000"/>
                            <w:sz w:val="16"/>
                            <w:szCs w:val="16"/>
                          </w:rPr>
                          <w:t>Completed</w:t>
                        </w:r>
                      </w:p>
                    </w:txbxContent>
                  </v:textbox>
                </v:rect>
                <v:rect id="Rectangle 135" o:spid="_x0000_s1043"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33006" w:rsidRDefault="00933006" w:rsidP="009C39CB">
                        <w:pPr>
                          <w:ind w:left="0"/>
                        </w:pPr>
                        <w:r>
                          <w:rPr>
                            <w:rFonts w:ascii="Arial" w:hAnsi="Arial" w:cs="Arial"/>
                            <w:color w:val="000000"/>
                            <w:sz w:val="16"/>
                            <w:szCs w:val="16"/>
                          </w:rPr>
                          <w:t>Project Plan Completed</w:t>
                        </w:r>
                      </w:p>
                    </w:txbxContent>
                  </v:textbox>
                </v:rect>
                <v:line id="Line 151" o:spid="_x0000_s1044"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5"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6"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p>
    <w:p w:rsidR="00D31D5B" w:rsidRPr="00C74147" w:rsidRDefault="00D31D5B" w:rsidP="00C74147">
      <w:pPr>
        <w:pStyle w:val="2"/>
        <w:rPr>
          <w:rFonts w:ascii="Arial" w:hAnsi="Arial" w:cs="Arial"/>
        </w:rPr>
      </w:pPr>
      <w:bookmarkStart w:id="84" w:name="_Toc141159337"/>
      <w:r w:rsidRPr="00FF14DD">
        <w:rPr>
          <w:rFonts w:ascii="Arial" w:hAnsi="Arial" w:cs="Arial"/>
        </w:rPr>
        <w:t>Executive Milestones</w:t>
      </w:r>
      <w:bookmarkEnd w:id="84"/>
      <w:r w:rsidRPr="00FF14DD">
        <w:rPr>
          <w:rFonts w:ascii="Arial" w:hAnsi="Arial" w:cs="Arial"/>
        </w:rPr>
        <w:t xml:space="preserve"> </w:t>
      </w:r>
      <w:bookmarkEnd w:id="76"/>
      <w:bookmarkEnd w:id="77"/>
      <w:bookmarkEnd w:id="78"/>
      <w:bookmarkEnd w:id="79"/>
      <w:bookmarkEnd w:id="80"/>
    </w:p>
    <w:p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trPr>
          <w:cantSplit/>
          <w:trHeight w:val="460"/>
          <w:tblHeader/>
        </w:trPr>
        <w:tc>
          <w:tcPr>
            <w:tcW w:w="4860" w:type="dxa"/>
            <w:shd w:val="pct5" w:color="auto" w:fill="auto"/>
          </w:tcPr>
          <w:p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rsidR="00D31D5B" w:rsidRPr="00FF14DD" w:rsidRDefault="00D31D5B">
            <w:pPr>
              <w:pStyle w:val="TableText1"/>
              <w:jc w:val="center"/>
              <w:rPr>
                <w:rFonts w:cs="Arial"/>
                <w:b/>
              </w:rPr>
            </w:pPr>
            <w:r w:rsidRPr="00FF14DD">
              <w:rPr>
                <w:rFonts w:cs="Arial"/>
                <w:b/>
              </w:rPr>
              <w:t>Estimated Completion Timeframe</w:t>
            </w:r>
          </w:p>
        </w:tc>
      </w:tr>
      <w:tr w:rsidR="00D31D5B" w:rsidRPr="00FF14DD">
        <w:trPr>
          <w:cantSplit/>
        </w:trPr>
        <w:tc>
          <w:tcPr>
            <w:tcW w:w="4860" w:type="dxa"/>
          </w:tcPr>
          <w:p w:rsidR="00D31D5B" w:rsidRPr="004040A9" w:rsidRDefault="002B761F">
            <w:pPr>
              <w:pStyle w:val="Instructions"/>
              <w:rPr>
                <w:rFonts w:ascii="Arial" w:hAnsi="Arial" w:cs="Arial"/>
                <w:color w:val="auto"/>
                <w:sz w:val="20"/>
              </w:rPr>
            </w:pPr>
            <w:r w:rsidRPr="004040A9">
              <w:rPr>
                <w:rFonts w:ascii="Arial" w:hAnsi="Arial" w:cs="Arial"/>
                <w:color w:val="auto"/>
                <w:sz w:val="20"/>
              </w:rPr>
              <w:t>Затвердження концепції проекту</w:t>
            </w:r>
          </w:p>
        </w:tc>
        <w:tc>
          <w:tcPr>
            <w:tcW w:w="3960" w:type="dxa"/>
          </w:tcPr>
          <w:p w:rsidR="00D31D5B" w:rsidRPr="004040A9" w:rsidRDefault="00933006">
            <w:pPr>
              <w:pStyle w:val="Instructions"/>
              <w:rPr>
                <w:rFonts w:ascii="Arial" w:hAnsi="Arial" w:cs="Arial"/>
                <w:color w:val="auto"/>
                <w:sz w:val="20"/>
              </w:rPr>
            </w:pPr>
            <w:r>
              <w:rPr>
                <w:rFonts w:ascii="Arial" w:hAnsi="Arial" w:cs="Arial"/>
                <w:color w:val="auto"/>
                <w:sz w:val="20"/>
              </w:rPr>
              <w:t>1</w:t>
            </w:r>
            <w:r w:rsidR="002B761F" w:rsidRPr="004040A9">
              <w:rPr>
                <w:rFonts w:ascii="Arial" w:hAnsi="Arial" w:cs="Arial"/>
                <w:color w:val="auto"/>
                <w:sz w:val="20"/>
              </w:rPr>
              <w:t xml:space="preserve"> тиж</w:t>
            </w:r>
            <w:r>
              <w:rPr>
                <w:rFonts w:ascii="Arial" w:hAnsi="Arial" w:cs="Arial"/>
                <w:color w:val="auto"/>
                <w:sz w:val="20"/>
                <w:lang w:val="uk-UA"/>
              </w:rPr>
              <w:t>день</w:t>
            </w:r>
            <w:r w:rsidR="002B761F" w:rsidRPr="004040A9">
              <w:rPr>
                <w:rFonts w:ascii="Arial" w:hAnsi="Arial" w:cs="Arial"/>
                <w:color w:val="auto"/>
                <w:sz w:val="20"/>
              </w:rPr>
              <w:t xml:space="preserve"> після затвердження концепції</w:t>
            </w:r>
          </w:p>
        </w:tc>
      </w:tr>
      <w:tr w:rsidR="00D31D5B" w:rsidRPr="00FF14DD">
        <w:trPr>
          <w:cantSplit/>
        </w:trPr>
        <w:tc>
          <w:tcPr>
            <w:tcW w:w="4860" w:type="dxa"/>
          </w:tcPr>
          <w:p w:rsidR="00D31D5B" w:rsidRPr="004040A9" w:rsidRDefault="002B761F" w:rsidP="002B761F">
            <w:pPr>
              <w:spacing w:before="0" w:after="0"/>
              <w:ind w:left="0"/>
              <w:jc w:val="left"/>
              <w:rPr>
                <w:rFonts w:ascii="Arial" w:hAnsi="Arial" w:cs="Arial"/>
                <w:sz w:val="20"/>
                <w:szCs w:val="20"/>
                <w:lang w:val="uk-UA" w:eastAsia="uk-UA"/>
              </w:rPr>
            </w:pPr>
            <w:r w:rsidRPr="004040A9">
              <w:rPr>
                <w:rFonts w:ascii="Arial" w:hAnsi="Arial" w:cs="Arial"/>
                <w:sz w:val="20"/>
                <w:szCs w:val="20"/>
                <w:lang w:val="ru-RU"/>
              </w:rPr>
              <w:t>Розробка та запуск альфа-версії веб-платформи</w:t>
            </w:r>
          </w:p>
        </w:tc>
        <w:tc>
          <w:tcPr>
            <w:tcW w:w="3960" w:type="dxa"/>
          </w:tcPr>
          <w:p w:rsidR="00D31D5B" w:rsidRPr="004040A9" w:rsidRDefault="00933006">
            <w:pPr>
              <w:pStyle w:val="Instructions"/>
              <w:rPr>
                <w:rFonts w:ascii="Arial" w:hAnsi="Arial" w:cs="Arial"/>
                <w:color w:val="auto"/>
                <w:sz w:val="20"/>
              </w:rPr>
            </w:pPr>
            <w:r>
              <w:rPr>
                <w:rFonts w:ascii="Arial" w:hAnsi="Arial" w:cs="Arial"/>
                <w:color w:val="auto"/>
                <w:sz w:val="20"/>
                <w:lang w:val="uk-UA"/>
              </w:rPr>
              <w:t>4</w:t>
            </w:r>
            <w:r w:rsidR="002B761F" w:rsidRPr="004040A9">
              <w:rPr>
                <w:rFonts w:ascii="Arial" w:hAnsi="Arial" w:cs="Arial"/>
                <w:color w:val="auto"/>
                <w:sz w:val="20"/>
              </w:rPr>
              <w:t xml:space="preserve"> тижнів після аналізу вимог</w:t>
            </w:r>
          </w:p>
        </w:tc>
      </w:tr>
      <w:tr w:rsidR="00D31D5B" w:rsidRPr="00C74147">
        <w:trPr>
          <w:cantSplit/>
        </w:trPr>
        <w:tc>
          <w:tcPr>
            <w:tcW w:w="4860" w:type="dxa"/>
          </w:tcPr>
          <w:p w:rsidR="00D31D5B" w:rsidRPr="004040A9" w:rsidRDefault="002B761F" w:rsidP="002B761F">
            <w:pPr>
              <w:spacing w:before="0" w:after="0"/>
              <w:ind w:left="0"/>
              <w:jc w:val="left"/>
              <w:rPr>
                <w:rFonts w:ascii="Arial" w:hAnsi="Arial" w:cs="Arial"/>
                <w:sz w:val="20"/>
                <w:szCs w:val="20"/>
                <w:lang w:val="uk-UA" w:eastAsia="uk-UA"/>
              </w:rPr>
            </w:pPr>
            <w:r w:rsidRPr="004040A9">
              <w:rPr>
                <w:rFonts w:ascii="Arial" w:hAnsi="Arial" w:cs="Arial"/>
                <w:sz w:val="20"/>
                <w:szCs w:val="20"/>
              </w:rPr>
              <w:t>Бета-тестування з користувачами</w:t>
            </w:r>
          </w:p>
        </w:tc>
        <w:tc>
          <w:tcPr>
            <w:tcW w:w="3960" w:type="dxa"/>
          </w:tcPr>
          <w:p w:rsidR="00D31D5B" w:rsidRPr="004040A9" w:rsidRDefault="00933006">
            <w:pPr>
              <w:pStyle w:val="Instructions"/>
              <w:rPr>
                <w:rFonts w:ascii="Arial" w:hAnsi="Arial" w:cs="Arial"/>
                <w:color w:val="auto"/>
                <w:sz w:val="20"/>
                <w:lang w:val="ru-RU"/>
              </w:rPr>
            </w:pPr>
            <w:r>
              <w:rPr>
                <w:rFonts w:ascii="Arial" w:hAnsi="Arial" w:cs="Arial"/>
                <w:color w:val="auto"/>
                <w:sz w:val="20"/>
                <w:lang w:val="ru-RU"/>
              </w:rPr>
              <w:t>8</w:t>
            </w:r>
            <w:r w:rsidR="002B761F" w:rsidRPr="004040A9">
              <w:rPr>
                <w:rFonts w:ascii="Arial" w:hAnsi="Arial" w:cs="Arial"/>
                <w:color w:val="auto"/>
                <w:sz w:val="20"/>
                <w:lang w:val="ru-RU"/>
              </w:rPr>
              <w:t xml:space="preserve"> тижнів після завершення розробки альфа-версії</w:t>
            </w:r>
          </w:p>
        </w:tc>
      </w:tr>
      <w:tr w:rsidR="002B761F" w:rsidRPr="00933006">
        <w:trPr>
          <w:cantSplit/>
        </w:trPr>
        <w:tc>
          <w:tcPr>
            <w:tcW w:w="4860" w:type="dxa"/>
          </w:tcPr>
          <w:p w:rsidR="002B761F" w:rsidRPr="004040A9" w:rsidRDefault="002B761F" w:rsidP="002B761F">
            <w:pPr>
              <w:spacing w:before="0" w:after="0"/>
              <w:ind w:left="0"/>
              <w:jc w:val="left"/>
              <w:rPr>
                <w:rFonts w:ascii="Arial" w:hAnsi="Arial" w:cs="Arial"/>
                <w:sz w:val="20"/>
                <w:szCs w:val="20"/>
                <w:lang w:val="ru-RU"/>
              </w:rPr>
            </w:pPr>
            <w:r w:rsidRPr="004040A9">
              <w:rPr>
                <w:rFonts w:ascii="Arial" w:hAnsi="Arial" w:cs="Arial"/>
                <w:sz w:val="20"/>
                <w:szCs w:val="20"/>
                <w:lang w:val="ru-RU"/>
              </w:rPr>
              <w:t>Офіційний запуск платформи</w:t>
            </w:r>
            <w:r w:rsidRPr="004040A9">
              <w:rPr>
                <w:rFonts w:ascii="Arial" w:hAnsi="Arial" w:cs="Arial"/>
                <w:sz w:val="20"/>
                <w:szCs w:val="20"/>
                <w:lang w:val="ru-RU"/>
              </w:rPr>
              <w:tab/>
            </w:r>
          </w:p>
        </w:tc>
        <w:tc>
          <w:tcPr>
            <w:tcW w:w="3960" w:type="dxa"/>
          </w:tcPr>
          <w:p w:rsidR="002B761F" w:rsidRPr="00933006" w:rsidRDefault="00933006" w:rsidP="002B761F">
            <w:pPr>
              <w:spacing w:before="0" w:after="0"/>
              <w:ind w:left="0"/>
              <w:jc w:val="left"/>
              <w:rPr>
                <w:rFonts w:ascii="Arial" w:hAnsi="Arial" w:cs="Arial"/>
                <w:sz w:val="20"/>
                <w:szCs w:val="20"/>
                <w:lang w:val="uk-UA" w:eastAsia="uk-UA"/>
              </w:rPr>
            </w:pPr>
            <w:r>
              <w:rPr>
                <w:rFonts w:ascii="Arial" w:hAnsi="Arial" w:cs="Arial"/>
                <w:sz w:val="20"/>
                <w:szCs w:val="20"/>
                <w:lang w:val="uk-UA"/>
              </w:rPr>
              <w:t>2 ти</w:t>
            </w:r>
            <w:r w:rsidR="003E7FA9">
              <w:rPr>
                <w:rFonts w:ascii="Arial" w:hAnsi="Arial" w:cs="Arial"/>
                <w:sz w:val="20"/>
                <w:szCs w:val="20"/>
                <w:lang w:val="uk-UA"/>
              </w:rPr>
              <w:t>ж</w:t>
            </w:r>
            <w:r>
              <w:rPr>
                <w:rFonts w:ascii="Arial" w:hAnsi="Arial" w:cs="Arial"/>
                <w:sz w:val="20"/>
                <w:szCs w:val="20"/>
                <w:lang w:val="uk-UA"/>
              </w:rPr>
              <w:t>ні після завершення бета-тестування</w:t>
            </w:r>
          </w:p>
          <w:p w:rsidR="002B761F" w:rsidRPr="004040A9" w:rsidRDefault="002B761F">
            <w:pPr>
              <w:pStyle w:val="Instructions"/>
              <w:rPr>
                <w:rFonts w:ascii="Arial" w:hAnsi="Arial" w:cs="Arial"/>
                <w:color w:val="auto"/>
                <w:sz w:val="20"/>
                <w:lang w:val="ru-RU"/>
              </w:rPr>
            </w:pPr>
          </w:p>
        </w:tc>
      </w:tr>
      <w:tr w:rsidR="002B761F" w:rsidRPr="002B761F">
        <w:trPr>
          <w:cantSplit/>
        </w:trPr>
        <w:tc>
          <w:tcPr>
            <w:tcW w:w="4860" w:type="dxa"/>
          </w:tcPr>
          <w:p w:rsidR="002B761F" w:rsidRPr="004040A9" w:rsidRDefault="002B761F" w:rsidP="002B761F">
            <w:pPr>
              <w:spacing w:before="0" w:after="0"/>
              <w:ind w:left="0"/>
              <w:jc w:val="left"/>
              <w:rPr>
                <w:rFonts w:ascii="Arial" w:hAnsi="Arial" w:cs="Arial"/>
                <w:sz w:val="20"/>
                <w:szCs w:val="20"/>
                <w:lang w:val="uk-UA" w:eastAsia="uk-UA"/>
              </w:rPr>
            </w:pPr>
            <w:r w:rsidRPr="004040A9">
              <w:rPr>
                <w:rFonts w:ascii="Arial" w:hAnsi="Arial" w:cs="Arial"/>
                <w:sz w:val="20"/>
                <w:szCs w:val="20"/>
              </w:rPr>
              <w:t>Перегляд та оптимізація платформи</w:t>
            </w:r>
          </w:p>
        </w:tc>
        <w:tc>
          <w:tcPr>
            <w:tcW w:w="3960" w:type="dxa"/>
          </w:tcPr>
          <w:p w:rsidR="002B761F" w:rsidRPr="004040A9" w:rsidRDefault="00933006" w:rsidP="002B761F">
            <w:pPr>
              <w:spacing w:before="0" w:after="0"/>
              <w:ind w:left="0"/>
              <w:jc w:val="left"/>
              <w:rPr>
                <w:rFonts w:ascii="Arial" w:hAnsi="Arial" w:cs="Arial"/>
                <w:sz w:val="20"/>
                <w:szCs w:val="20"/>
              </w:rPr>
            </w:pPr>
            <w:r>
              <w:rPr>
                <w:rFonts w:ascii="Arial" w:hAnsi="Arial" w:cs="Arial"/>
                <w:sz w:val="20"/>
                <w:szCs w:val="20"/>
                <w:lang w:val="uk-UA"/>
              </w:rPr>
              <w:t>5</w:t>
            </w:r>
            <w:r w:rsidR="002B761F" w:rsidRPr="004040A9">
              <w:rPr>
                <w:rFonts w:ascii="Arial" w:hAnsi="Arial" w:cs="Arial"/>
                <w:sz w:val="20"/>
                <w:szCs w:val="20"/>
              </w:rPr>
              <w:t xml:space="preserve"> тижнів після офіційного запуску</w:t>
            </w:r>
          </w:p>
        </w:tc>
      </w:tr>
    </w:tbl>
    <w:p w:rsidR="00D31D5B" w:rsidRPr="00FF14DD" w:rsidRDefault="00D31D5B">
      <w:pPr>
        <w:pStyle w:val="1"/>
        <w:rPr>
          <w:rFonts w:ascii="Arial" w:hAnsi="Arial" w:cs="Arial"/>
        </w:rPr>
      </w:pPr>
      <w:bookmarkStart w:id="85" w:name="_Toc141159338"/>
      <w:r w:rsidRPr="00FF14DD">
        <w:rPr>
          <w:rFonts w:ascii="Arial" w:hAnsi="Arial" w:cs="Arial"/>
        </w:rPr>
        <w:t>budget Estimate</w:t>
      </w:r>
      <w:bookmarkEnd w:id="85"/>
    </w:p>
    <w:p w:rsidR="00D31D5B" w:rsidRPr="00FF14DD" w:rsidRDefault="00D31D5B">
      <w:pPr>
        <w:pStyle w:val="2"/>
        <w:rPr>
          <w:rFonts w:ascii="Arial" w:hAnsi="Arial" w:cs="Arial"/>
        </w:rPr>
      </w:pPr>
      <w:bookmarkStart w:id="86" w:name="_Toc141159339"/>
      <w:r w:rsidRPr="00FF14DD">
        <w:rPr>
          <w:rFonts w:ascii="Arial" w:hAnsi="Arial" w:cs="Arial"/>
        </w:rPr>
        <w:t>Funding Source</w:t>
      </w:r>
      <w:bookmarkEnd w:id="86"/>
    </w:p>
    <w:p w:rsidR="00D31D5B" w:rsidRPr="00FF14DD" w:rsidRDefault="00D31D5B">
      <w:pPr>
        <w:pStyle w:val="2"/>
        <w:rPr>
          <w:rFonts w:ascii="Arial" w:hAnsi="Arial" w:cs="Arial"/>
        </w:rPr>
      </w:pPr>
      <w:bookmarkStart w:id="87" w:name="_Toc141159340"/>
      <w:r w:rsidRPr="00FF14DD">
        <w:rPr>
          <w:rFonts w:ascii="Arial" w:hAnsi="Arial" w:cs="Arial"/>
        </w:rPr>
        <w:t>Estimate</w:t>
      </w:r>
      <w:bookmarkEnd w:id="87"/>
    </w:p>
    <w:p w:rsidR="00594876" w:rsidRPr="00FF14DD" w:rsidRDefault="00D31D5B" w:rsidP="00961CB4">
      <w:pPr>
        <w:pStyle w:val="a9"/>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ins w:id="88" w:author="Геннадій Богута" w:date="2024-02-24T06:24:00Z">
        <w:r w:rsidR="007339EB">
          <w:rPr>
            <w:rFonts w:ascii="Arial" w:hAnsi="Arial" w:cs="Arial"/>
            <w:i/>
            <w:iCs/>
            <w:color w:val="0000FF"/>
          </w:rPr>
          <w:t>Ternopil Lost &amp; Found</w:t>
        </w:r>
      </w:ins>
      <w:del w:id="89" w:author="Геннадій Богута" w:date="2024-02-24T06:24:00Z">
        <w:r w:rsidR="0016596E" w:rsidRPr="00FF14DD" w:rsidDel="007339EB">
          <w:rPr>
            <w:rFonts w:ascii="Arial" w:hAnsi="Arial" w:cs="Arial"/>
            <w:i/>
            <w:iCs/>
            <w:color w:val="0000FF"/>
          </w:rPr>
          <w:delText>&lt;Project Name&gt;</w:delText>
        </w:r>
      </w:del>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p>
    <w:p w:rsidR="00D31D5B" w:rsidRPr="00FF14DD" w:rsidRDefault="00594876" w:rsidP="00594876">
      <w:pPr>
        <w:pStyle w:val="a9"/>
        <w:rPr>
          <w:rFonts w:ascii="Arial" w:hAnsi="Arial" w:cs="Arial"/>
        </w:rPr>
      </w:pPr>
      <w:r w:rsidRPr="00FF14DD">
        <w:rPr>
          <w:rFonts w:ascii="Arial" w:hAnsi="Arial" w:cs="Arial"/>
          <w:i/>
          <w:color w:val="0000FF"/>
        </w:rPr>
        <w:br w:type="page"/>
      </w:r>
      <w:bookmarkStart w:id="90" w:name="_MON_1182238029"/>
      <w:bookmarkStart w:id="91" w:name="_MON_1182340805"/>
      <w:bookmarkStart w:id="92" w:name="_MON_1182342302"/>
      <w:bookmarkStart w:id="93" w:name="_MON_1182343456"/>
      <w:bookmarkStart w:id="94" w:name="_MON_1182350305"/>
      <w:bookmarkStart w:id="95" w:name="_MON_1182350311"/>
      <w:bookmarkStart w:id="96" w:name="_MON_1182350331"/>
      <w:bookmarkStart w:id="97" w:name="_MON_1182586224"/>
      <w:bookmarkStart w:id="98" w:name="_MON_1182233426"/>
      <w:bookmarkEnd w:id="90"/>
      <w:bookmarkEnd w:id="91"/>
      <w:bookmarkEnd w:id="92"/>
      <w:bookmarkEnd w:id="93"/>
      <w:bookmarkEnd w:id="94"/>
      <w:bookmarkEnd w:id="95"/>
      <w:bookmarkEnd w:id="96"/>
      <w:bookmarkEnd w:id="97"/>
      <w:bookmarkEnd w:id="98"/>
      <w:bookmarkStart w:id="99" w:name="_MON_1182233452"/>
      <w:bookmarkEnd w:id="99"/>
      <w:r w:rsidR="0088641D" w:rsidRPr="00FF14DD">
        <w:rPr>
          <w:rFonts w:ascii="Arial" w:hAnsi="Arial" w:cs="Arial"/>
        </w:rPr>
        <w:object w:dxaOrig="10014" w:dyaOrig="3584">
          <v:shape id="_x0000_i1029" type="#_x0000_t75" style="width:457.5pt;height:163.5pt" o:ole="">
            <v:imagedata r:id="rId12" o:title=""/>
          </v:shape>
          <o:OLEObject Type="Embed" ProgID="Excel.Sheet.8" ShapeID="_x0000_i1029" DrawAspect="Content" ObjectID="_1770531653" r:id="rId13"/>
        </w:object>
      </w:r>
    </w:p>
    <w:p w:rsidR="00D31D5B" w:rsidRPr="00C74147" w:rsidRDefault="00D31D5B" w:rsidP="00C74147">
      <w:pPr>
        <w:pStyle w:val="1"/>
        <w:rPr>
          <w:rFonts w:ascii="Arial" w:hAnsi="Arial" w:cs="Arial"/>
        </w:rPr>
      </w:pPr>
      <w:bookmarkStart w:id="100" w:name="_Toc105907891"/>
      <w:bookmarkStart w:id="101" w:name="_Toc106079202"/>
      <w:bookmarkStart w:id="102" w:name="_Toc106079527"/>
      <w:bookmarkStart w:id="103" w:name="_Toc106079796"/>
      <w:bookmarkStart w:id="104" w:name="_Toc107027571"/>
      <w:bookmarkStart w:id="105" w:name="_Toc107027781"/>
      <w:bookmarkStart w:id="106" w:name="_Toc141159341"/>
      <w:r w:rsidRPr="00FF14DD">
        <w:rPr>
          <w:rFonts w:ascii="Arial" w:hAnsi="Arial" w:cs="Arial"/>
        </w:rPr>
        <w:t>High-Level Alternatives Analysis</w:t>
      </w:r>
      <w:bookmarkEnd w:id="100"/>
      <w:bookmarkEnd w:id="101"/>
      <w:bookmarkEnd w:id="102"/>
      <w:bookmarkEnd w:id="103"/>
      <w:bookmarkEnd w:id="104"/>
      <w:bookmarkEnd w:id="105"/>
      <w:bookmarkEnd w:id="106"/>
    </w:p>
    <w:p w:rsidR="00D31D5B" w:rsidRPr="004040A9" w:rsidRDefault="002B761F" w:rsidP="002B761F">
      <w:pPr>
        <w:pStyle w:val="a9"/>
        <w:numPr>
          <w:ilvl w:val="0"/>
          <w:numId w:val="6"/>
        </w:numPr>
        <w:tabs>
          <w:tab w:val="clear" w:pos="1296"/>
          <w:tab w:val="num" w:pos="851"/>
        </w:tabs>
        <w:ind w:left="851" w:hanging="311"/>
        <w:rPr>
          <w:rStyle w:val="InstructionsChar1"/>
          <w:rFonts w:ascii="Arial" w:hAnsi="Arial" w:cs="Arial"/>
          <w:i w:val="0"/>
          <w:iCs/>
          <w:color w:val="auto"/>
        </w:rPr>
      </w:pPr>
      <w:r w:rsidRPr="004040A9">
        <w:rPr>
          <w:rStyle w:val="InstructionsChar1"/>
          <w:rFonts w:ascii="Arial" w:hAnsi="Arial" w:cs="Arial"/>
          <w:i w:val="0"/>
          <w:iCs/>
          <w:color w:val="auto"/>
        </w:rPr>
        <w:t>Аналіз існуючих рішень: Ми розглядали можливість використання готових комерційних продуктів (COTS), але вони не відповідали унікальним вимогам специфіки нашої громади та мали обмеження у кастомізації.</w:t>
      </w:r>
    </w:p>
    <w:p w:rsidR="00D31D5B" w:rsidRPr="004040A9" w:rsidRDefault="002B761F" w:rsidP="002B761F">
      <w:pPr>
        <w:pStyle w:val="a9"/>
        <w:numPr>
          <w:ilvl w:val="0"/>
          <w:numId w:val="6"/>
        </w:numPr>
        <w:tabs>
          <w:tab w:val="clear" w:pos="1296"/>
          <w:tab w:val="num" w:pos="851"/>
        </w:tabs>
        <w:ind w:left="851" w:hanging="311"/>
        <w:rPr>
          <w:rStyle w:val="InstructionsChar1"/>
          <w:rFonts w:ascii="Arial" w:hAnsi="Arial" w:cs="Arial"/>
          <w:i w:val="0"/>
          <w:iCs/>
          <w:color w:val="auto"/>
          <w:lang w:val="ru-RU"/>
        </w:rPr>
      </w:pPr>
      <w:r w:rsidRPr="004040A9">
        <w:rPr>
          <w:rStyle w:val="InstructionsChar1"/>
          <w:rFonts w:ascii="Arial" w:hAnsi="Arial" w:cs="Arial"/>
          <w:i w:val="0"/>
          <w:iCs/>
          <w:color w:val="auto"/>
          <w:lang w:val="ru-RU"/>
        </w:rPr>
        <w:t>Переосмислення існуючих систем: Була можливість адаптації існуючих систем, але вони не надавали достатньої гнучкості для інтеграції з нашими місцевими сервісами та потребами користувачів.</w:t>
      </w:r>
    </w:p>
    <w:p w:rsidR="00D31D5B" w:rsidRPr="00FF14DD" w:rsidRDefault="00D31D5B">
      <w:pPr>
        <w:pStyle w:val="1"/>
        <w:rPr>
          <w:rFonts w:ascii="Arial" w:hAnsi="Arial" w:cs="Arial"/>
        </w:rPr>
      </w:pPr>
      <w:bookmarkStart w:id="107" w:name="_Toc104255539"/>
      <w:bookmarkStart w:id="108" w:name="_Toc104255636"/>
      <w:bookmarkStart w:id="109" w:name="_Toc105907888"/>
      <w:bookmarkStart w:id="110" w:name="_Toc106079199"/>
      <w:bookmarkStart w:id="111" w:name="_Toc106079524"/>
      <w:bookmarkStart w:id="112" w:name="_Toc106079793"/>
      <w:bookmarkStart w:id="113" w:name="_Toc107027572"/>
      <w:bookmarkStart w:id="114" w:name="_Toc107027782"/>
      <w:bookmarkStart w:id="115" w:name="_Toc141159342"/>
      <w:bookmarkEnd w:id="107"/>
      <w:bookmarkEnd w:id="108"/>
      <w:r w:rsidRPr="00FF14DD">
        <w:rPr>
          <w:rFonts w:ascii="Arial" w:hAnsi="Arial" w:cs="Arial"/>
        </w:rPr>
        <w:t>Assumptions, Constraints</w:t>
      </w:r>
      <w:bookmarkEnd w:id="109"/>
      <w:bookmarkEnd w:id="110"/>
      <w:bookmarkEnd w:id="111"/>
      <w:bookmarkEnd w:id="112"/>
      <w:bookmarkEnd w:id="113"/>
      <w:bookmarkEnd w:id="114"/>
      <w:r w:rsidRPr="00FF14DD">
        <w:rPr>
          <w:rFonts w:ascii="Arial" w:hAnsi="Arial" w:cs="Arial"/>
        </w:rPr>
        <w:t xml:space="preserve"> And Risks</w:t>
      </w:r>
      <w:bookmarkEnd w:id="115"/>
    </w:p>
    <w:p w:rsidR="00D31D5B" w:rsidRPr="00FF14DD" w:rsidRDefault="00D31D5B">
      <w:pPr>
        <w:pStyle w:val="2"/>
        <w:rPr>
          <w:rFonts w:ascii="Arial" w:hAnsi="Arial" w:cs="Arial"/>
        </w:rPr>
      </w:pPr>
      <w:bookmarkStart w:id="116" w:name="_Toc105907889"/>
      <w:bookmarkStart w:id="117" w:name="_Toc106079200"/>
      <w:bookmarkStart w:id="118" w:name="_Toc106079525"/>
      <w:bookmarkStart w:id="119" w:name="_Toc106079794"/>
      <w:bookmarkStart w:id="120" w:name="_Toc107027573"/>
      <w:bookmarkStart w:id="121" w:name="_Toc107027783"/>
      <w:bookmarkStart w:id="122" w:name="_Toc141159343"/>
      <w:r w:rsidRPr="00FF14DD">
        <w:rPr>
          <w:rFonts w:ascii="Arial" w:hAnsi="Arial" w:cs="Arial"/>
        </w:rPr>
        <w:t>Assumptions</w:t>
      </w:r>
      <w:bookmarkEnd w:id="116"/>
      <w:bookmarkEnd w:id="117"/>
      <w:bookmarkEnd w:id="118"/>
      <w:bookmarkEnd w:id="119"/>
      <w:bookmarkEnd w:id="120"/>
      <w:bookmarkEnd w:id="121"/>
      <w:bookmarkEnd w:id="122"/>
    </w:p>
    <w:p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00D31D5B" w:rsidRPr="004040A9" w:rsidRDefault="004040A9">
      <w:pPr>
        <w:pStyle w:val="InfoBlue"/>
        <w:numPr>
          <w:ilvl w:val="0"/>
          <w:numId w:val="13"/>
        </w:numPr>
        <w:tabs>
          <w:tab w:val="clear" w:pos="720"/>
          <w:tab w:val="num" w:pos="900"/>
        </w:tabs>
        <w:ind w:left="900"/>
        <w:rPr>
          <w:rFonts w:ascii="Arial" w:hAnsi="Arial" w:cs="Arial"/>
          <w:i w:val="0"/>
          <w:iCs/>
          <w:color w:val="auto"/>
          <w:lang w:val="ru-RU"/>
        </w:rPr>
      </w:pPr>
      <w:r w:rsidRPr="004040A9">
        <w:rPr>
          <w:rFonts w:ascii="Arial" w:hAnsi="Arial" w:cs="Arial"/>
          <w:i w:val="0"/>
          <w:iCs/>
          <w:color w:val="auto"/>
          <w:lang w:val="ru-RU"/>
        </w:rPr>
        <w:t>Одне з основних припущень полягає в тому, що користувачі будуть активно використовувати платформу для публікації інформації про знайдені або втрачені речі, що сприятиме їх швидкому поверненню.</w:t>
      </w:r>
    </w:p>
    <w:p w:rsidR="00D31D5B" w:rsidRPr="004040A9" w:rsidRDefault="004040A9" w:rsidP="004040A9">
      <w:pPr>
        <w:numPr>
          <w:ilvl w:val="0"/>
          <w:numId w:val="13"/>
        </w:numPr>
        <w:tabs>
          <w:tab w:val="clear" w:pos="720"/>
          <w:tab w:val="num" w:pos="851"/>
        </w:tabs>
        <w:ind w:left="851"/>
        <w:rPr>
          <w:rFonts w:ascii="Arial" w:hAnsi="Arial" w:cs="Arial"/>
          <w:iCs/>
          <w:lang w:val="ru-RU"/>
        </w:rPr>
      </w:pPr>
      <w:r w:rsidRPr="004040A9">
        <w:rPr>
          <w:rFonts w:ascii="Arial" w:hAnsi="Arial" w:cs="Arial"/>
          <w:iCs/>
          <w:lang w:val="ru-RU"/>
        </w:rPr>
        <w:t>Інше припущення – дані про втрачені предмети будуть вводитися електронно через веб-інтерфейс або мобільний додаток, що забезпечить зручність та оперативність пошуку.</w:t>
      </w:r>
    </w:p>
    <w:p w:rsidR="00D31D5B" w:rsidRPr="00C74147" w:rsidRDefault="00D31D5B" w:rsidP="00C74147">
      <w:pPr>
        <w:pStyle w:val="2"/>
        <w:rPr>
          <w:rFonts w:ascii="Arial" w:hAnsi="Arial" w:cs="Arial"/>
        </w:rPr>
      </w:pPr>
      <w:bookmarkStart w:id="123" w:name="_Toc105907890"/>
      <w:bookmarkStart w:id="124" w:name="_Toc106079201"/>
      <w:bookmarkStart w:id="125" w:name="_Toc106079526"/>
      <w:bookmarkStart w:id="126" w:name="_Toc106079795"/>
      <w:bookmarkStart w:id="127" w:name="_Toc107027574"/>
      <w:bookmarkStart w:id="128" w:name="_Toc107027784"/>
      <w:bookmarkStart w:id="129" w:name="_Toc141159344"/>
      <w:r w:rsidRPr="00FF14DD">
        <w:rPr>
          <w:rFonts w:ascii="Arial" w:hAnsi="Arial" w:cs="Arial"/>
        </w:rPr>
        <w:t>Constraints</w:t>
      </w:r>
      <w:bookmarkEnd w:id="123"/>
      <w:bookmarkEnd w:id="124"/>
      <w:bookmarkEnd w:id="125"/>
      <w:bookmarkEnd w:id="126"/>
      <w:bookmarkEnd w:id="127"/>
      <w:bookmarkEnd w:id="128"/>
      <w:bookmarkEnd w:id="129"/>
    </w:p>
    <w:p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rsidR="00D31D5B" w:rsidRPr="004040A9" w:rsidRDefault="004040A9">
      <w:pPr>
        <w:pStyle w:val="a9"/>
        <w:numPr>
          <w:ilvl w:val="0"/>
          <w:numId w:val="16"/>
        </w:numPr>
        <w:tabs>
          <w:tab w:val="clear" w:pos="720"/>
          <w:tab w:val="num" w:pos="900"/>
        </w:tabs>
        <w:ind w:hanging="180"/>
        <w:rPr>
          <w:rFonts w:ascii="Arial" w:hAnsi="Arial" w:cs="Arial"/>
          <w:iCs/>
          <w:lang w:val="ru-RU"/>
        </w:rPr>
      </w:pPr>
      <w:r w:rsidRPr="004040A9">
        <w:rPr>
          <w:rFonts w:ascii="Arial" w:hAnsi="Arial" w:cs="Arial"/>
          <w:iCs/>
          <w:lang w:val="ru-RU"/>
        </w:rPr>
        <w:t>Бюджетні обмеження: Обмежений бюджет може вплинути на обсяг функціоналу, який може бути реалізовано на початкових етапах проекту.</w:t>
      </w:r>
    </w:p>
    <w:p w:rsidR="00D31D5B" w:rsidRPr="004040A9" w:rsidRDefault="004040A9">
      <w:pPr>
        <w:pStyle w:val="a9"/>
        <w:numPr>
          <w:ilvl w:val="0"/>
          <w:numId w:val="16"/>
        </w:numPr>
        <w:tabs>
          <w:tab w:val="clear" w:pos="720"/>
          <w:tab w:val="num" w:pos="900"/>
        </w:tabs>
        <w:ind w:hanging="180"/>
        <w:rPr>
          <w:rFonts w:ascii="Arial" w:hAnsi="Arial" w:cs="Arial"/>
          <w:iCs/>
          <w:lang w:val="ru-RU"/>
        </w:rPr>
      </w:pPr>
      <w:r w:rsidRPr="004040A9">
        <w:rPr>
          <w:rFonts w:ascii="Arial" w:hAnsi="Arial" w:cs="Arial"/>
          <w:iCs/>
          <w:lang w:val="ru-RU"/>
        </w:rPr>
        <w:t>Часові рамки: Строгі терміни запуску проекту можуть обмежити повноту тестування та оптимізації платформи перед офіційним релізом.</w:t>
      </w:r>
    </w:p>
    <w:p w:rsidR="00D31D5B" w:rsidRPr="00C74147" w:rsidRDefault="00D31D5B" w:rsidP="00D81598">
      <w:pPr>
        <w:pStyle w:val="2"/>
        <w:rPr>
          <w:rFonts w:ascii="Arial" w:hAnsi="Arial" w:cs="Arial"/>
        </w:rPr>
      </w:pPr>
      <w:bookmarkStart w:id="130" w:name="_Toc141159345"/>
      <w:r w:rsidRPr="00FF14DD">
        <w:rPr>
          <w:rFonts w:ascii="Arial" w:hAnsi="Arial" w:cs="Arial"/>
        </w:rPr>
        <w:t>Risks</w:t>
      </w:r>
      <w:bookmarkEnd w:id="130"/>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2"/>
        <w:gridCol w:w="5762"/>
      </w:tblGrid>
      <w:tr w:rsidR="00B516AC" w:rsidRPr="00FF14DD">
        <w:trPr>
          <w:tblHeader/>
        </w:trPr>
        <w:tc>
          <w:tcPr>
            <w:tcW w:w="3042" w:type="dxa"/>
            <w:tcBorders>
              <w:top w:val="single" w:sz="4" w:space="0" w:color="auto"/>
              <w:left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Mitigation</w:t>
            </w:r>
          </w:p>
        </w:tc>
      </w:tr>
      <w:tr w:rsidR="00B516AC" w:rsidRPr="00C74147">
        <w:tc>
          <w:tcPr>
            <w:tcW w:w="3042" w:type="dxa"/>
          </w:tcPr>
          <w:p w:rsidR="00B516AC" w:rsidRPr="00FF14DD" w:rsidRDefault="004040A9">
            <w:pPr>
              <w:ind w:left="0"/>
              <w:jc w:val="left"/>
              <w:rPr>
                <w:rFonts w:ascii="Arial" w:hAnsi="Arial" w:cs="Arial"/>
              </w:rPr>
            </w:pPr>
            <w:r w:rsidRPr="004040A9">
              <w:rPr>
                <w:rFonts w:ascii="Arial" w:hAnsi="Arial" w:cs="Arial"/>
              </w:rPr>
              <w:t>Низька активність користувачів</w:t>
            </w:r>
            <w:r w:rsidRPr="004040A9">
              <w:rPr>
                <w:rFonts w:ascii="Arial" w:hAnsi="Arial" w:cs="Arial"/>
              </w:rPr>
              <w:tab/>
            </w:r>
          </w:p>
        </w:tc>
        <w:tc>
          <w:tcPr>
            <w:tcW w:w="5850" w:type="dxa"/>
          </w:tcPr>
          <w:p w:rsidR="00B516AC" w:rsidRPr="004040A9" w:rsidRDefault="004040A9">
            <w:pPr>
              <w:ind w:left="0"/>
              <w:jc w:val="left"/>
              <w:rPr>
                <w:rFonts w:ascii="Arial" w:hAnsi="Arial" w:cs="Arial"/>
                <w:lang w:val="ru-RU"/>
              </w:rPr>
            </w:pPr>
            <w:r w:rsidRPr="004040A9">
              <w:rPr>
                <w:rFonts w:ascii="Arial" w:hAnsi="Arial" w:cs="Arial"/>
                <w:lang w:val="ru-RU"/>
              </w:rPr>
              <w:t>Розробка стратегії маркетингу та залучення, щоб підвищити обізнаність і використання платформи</w:t>
            </w:r>
          </w:p>
        </w:tc>
      </w:tr>
      <w:tr w:rsidR="00B516AC" w:rsidRPr="00C74147">
        <w:tc>
          <w:tcPr>
            <w:tcW w:w="3042" w:type="dxa"/>
          </w:tcPr>
          <w:p w:rsidR="00B516AC" w:rsidRPr="00FF14DD" w:rsidRDefault="004040A9">
            <w:pPr>
              <w:ind w:left="0"/>
              <w:jc w:val="left"/>
              <w:rPr>
                <w:rFonts w:ascii="Arial" w:hAnsi="Arial" w:cs="Arial"/>
              </w:rPr>
            </w:pPr>
            <w:r w:rsidRPr="004040A9">
              <w:rPr>
                <w:rFonts w:ascii="Arial" w:hAnsi="Arial" w:cs="Arial"/>
              </w:rPr>
              <w:lastRenderedPageBreak/>
              <w:t>Залежність від сторонніх платформ</w:t>
            </w:r>
            <w:r w:rsidRPr="004040A9">
              <w:rPr>
                <w:rFonts w:ascii="Arial" w:hAnsi="Arial" w:cs="Arial"/>
              </w:rPr>
              <w:tab/>
            </w:r>
          </w:p>
        </w:tc>
        <w:tc>
          <w:tcPr>
            <w:tcW w:w="5850" w:type="dxa"/>
          </w:tcPr>
          <w:p w:rsidR="00B516AC" w:rsidRPr="004040A9" w:rsidRDefault="004040A9">
            <w:pPr>
              <w:ind w:left="0"/>
              <w:jc w:val="left"/>
              <w:rPr>
                <w:rFonts w:ascii="Arial" w:hAnsi="Arial" w:cs="Arial"/>
                <w:lang w:val="ru-RU"/>
              </w:rPr>
            </w:pPr>
            <w:r w:rsidRPr="004040A9">
              <w:rPr>
                <w:rFonts w:ascii="Arial" w:hAnsi="Arial" w:cs="Arial"/>
                <w:lang w:val="ru-RU"/>
              </w:rPr>
              <w:t>Створення резервної системи та плану відновлення у випадку збоїв</w:t>
            </w:r>
          </w:p>
        </w:tc>
      </w:tr>
    </w:tbl>
    <w:p w:rsidR="00D31D5B" w:rsidRPr="00FF14DD" w:rsidRDefault="00D31D5B">
      <w:pPr>
        <w:pStyle w:val="1"/>
        <w:rPr>
          <w:rFonts w:ascii="Arial" w:hAnsi="Arial" w:cs="Arial"/>
        </w:rPr>
      </w:pPr>
      <w:bookmarkStart w:id="131" w:name="_Toc104255552"/>
      <w:bookmarkStart w:id="132" w:name="_Toc104255649"/>
      <w:bookmarkStart w:id="133" w:name="_Toc105907892"/>
      <w:bookmarkStart w:id="134" w:name="_Toc106079203"/>
      <w:bookmarkStart w:id="135" w:name="_Toc106079528"/>
      <w:bookmarkStart w:id="136" w:name="_Toc106079797"/>
      <w:bookmarkStart w:id="137" w:name="_Toc107027575"/>
      <w:bookmarkStart w:id="138" w:name="_Toc107027785"/>
      <w:bookmarkStart w:id="139" w:name="_Toc141159346"/>
      <w:bookmarkEnd w:id="131"/>
      <w:bookmarkEnd w:id="132"/>
      <w:r w:rsidRPr="00FF14DD">
        <w:rPr>
          <w:rFonts w:ascii="Arial" w:hAnsi="Arial" w:cs="Arial"/>
        </w:rPr>
        <w:t>Project Organization</w:t>
      </w:r>
      <w:bookmarkEnd w:id="133"/>
      <w:bookmarkEnd w:id="134"/>
      <w:bookmarkEnd w:id="135"/>
      <w:bookmarkEnd w:id="136"/>
      <w:bookmarkEnd w:id="137"/>
      <w:bookmarkEnd w:id="138"/>
      <w:bookmarkEnd w:id="139"/>
    </w:p>
    <w:p w:rsidR="00D31D5B" w:rsidRPr="00C74147" w:rsidRDefault="00D31D5B" w:rsidP="00C74147">
      <w:pPr>
        <w:pStyle w:val="2"/>
        <w:rPr>
          <w:rFonts w:ascii="Arial" w:hAnsi="Arial" w:cs="Arial"/>
        </w:rPr>
      </w:pPr>
      <w:bookmarkStart w:id="140" w:name="_Toc105907893"/>
      <w:bookmarkStart w:id="141" w:name="_Toc106079204"/>
      <w:bookmarkStart w:id="142" w:name="_Toc106079529"/>
      <w:bookmarkStart w:id="143" w:name="_Toc106079798"/>
      <w:bookmarkStart w:id="144" w:name="_Toc107027576"/>
      <w:bookmarkStart w:id="145" w:name="_Toc107027786"/>
      <w:bookmarkStart w:id="146" w:name="_Toc141159347"/>
      <w:r w:rsidRPr="00FF14DD">
        <w:rPr>
          <w:rFonts w:ascii="Arial" w:hAnsi="Arial" w:cs="Arial"/>
        </w:rPr>
        <w:t>Roles and Responsibilities</w:t>
      </w:r>
      <w:bookmarkEnd w:id="140"/>
      <w:bookmarkEnd w:id="141"/>
      <w:bookmarkEnd w:id="142"/>
      <w:bookmarkEnd w:id="143"/>
      <w:bookmarkEnd w:id="144"/>
      <w:bookmarkEnd w:id="145"/>
      <w:bookmarkEnd w:id="146"/>
    </w:p>
    <w:p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trPr>
          <w:tblHeader/>
        </w:trPr>
        <w:tc>
          <w:tcPr>
            <w:tcW w:w="1578" w:type="dxa"/>
            <w:shd w:val="pct5" w:color="auto" w:fill="auto"/>
          </w:tcPr>
          <w:p w:rsidR="00D31D5B" w:rsidRPr="00FF14DD" w:rsidRDefault="00D31D5B">
            <w:pPr>
              <w:pStyle w:val="31"/>
              <w:jc w:val="left"/>
              <w:rPr>
                <w:rFonts w:ascii="Arial" w:hAnsi="Arial" w:cs="Arial"/>
              </w:rPr>
            </w:pPr>
            <w:r w:rsidRPr="00FF14DD">
              <w:rPr>
                <w:rFonts w:ascii="Arial" w:hAnsi="Arial" w:cs="Arial"/>
                <w:b/>
              </w:rPr>
              <w:t>Name &amp; Organization</w:t>
            </w:r>
          </w:p>
        </w:tc>
        <w:tc>
          <w:tcPr>
            <w:tcW w:w="2334" w:type="dxa"/>
            <w:shd w:val="pct5" w:color="auto" w:fill="auto"/>
          </w:tcPr>
          <w:p w:rsidR="00D31D5B" w:rsidRPr="00FF14DD" w:rsidRDefault="00D31D5B">
            <w:pPr>
              <w:pStyle w:val="31"/>
              <w:jc w:val="left"/>
              <w:rPr>
                <w:rFonts w:ascii="Arial" w:hAnsi="Arial" w:cs="Arial"/>
              </w:rPr>
            </w:pPr>
            <w:r w:rsidRPr="00FF14DD">
              <w:rPr>
                <w:rFonts w:ascii="Arial" w:hAnsi="Arial" w:cs="Arial"/>
                <w:b/>
              </w:rPr>
              <w:t>Project Role</w:t>
            </w:r>
          </w:p>
        </w:tc>
        <w:tc>
          <w:tcPr>
            <w:tcW w:w="5124" w:type="dxa"/>
            <w:shd w:val="pct5" w:color="auto" w:fill="auto"/>
          </w:tcPr>
          <w:p w:rsidR="00D31D5B" w:rsidRPr="00FF14DD" w:rsidRDefault="00D31D5B">
            <w:pPr>
              <w:pStyle w:val="31"/>
              <w:jc w:val="left"/>
              <w:rPr>
                <w:rFonts w:ascii="Arial" w:hAnsi="Arial" w:cs="Arial"/>
              </w:rPr>
            </w:pPr>
            <w:r w:rsidRPr="00FF14DD">
              <w:rPr>
                <w:rFonts w:ascii="Arial" w:hAnsi="Arial" w:cs="Arial"/>
                <w:b/>
              </w:rPr>
              <w:t>Project Responsibilities</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rPr>
                <w:rFonts w:ascii="Arial" w:hAnsi="Arial" w:cs="Arial"/>
              </w:rPr>
            </w:pPr>
            <w:r w:rsidRPr="00FF14DD">
              <w:rPr>
                <w:rFonts w:ascii="Arial" w:hAnsi="Arial" w:cs="Arial"/>
              </w:rPr>
              <w:t>Project Sponsor</w:t>
            </w:r>
          </w:p>
        </w:tc>
        <w:tc>
          <w:tcPr>
            <w:tcW w:w="5124" w:type="dxa"/>
          </w:tcPr>
          <w:p w:rsidR="00D31D5B" w:rsidRPr="00FF14DD" w:rsidRDefault="00D31D5B">
            <w:pPr>
              <w:pStyle w:val="31"/>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Government Monitor</w:t>
            </w:r>
          </w:p>
        </w:tc>
        <w:tc>
          <w:tcPr>
            <w:tcW w:w="5124" w:type="dxa"/>
          </w:tcPr>
          <w:p w:rsidR="00D31D5B" w:rsidRPr="00FF14DD" w:rsidRDefault="00D31D5B">
            <w:pPr>
              <w:pStyle w:val="31"/>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rsidR="00F20D01" w:rsidRPr="00FF14DD" w:rsidRDefault="00F20D01">
            <w:pPr>
              <w:pStyle w:val="31"/>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tc>
          <w:tcPr>
            <w:tcW w:w="1578" w:type="dxa"/>
          </w:tcPr>
          <w:p w:rsidR="00581488" w:rsidRPr="00FF14DD" w:rsidRDefault="00581488" w:rsidP="00581488">
            <w:pPr>
              <w:pStyle w:val="a9"/>
              <w:ind w:left="0"/>
              <w:jc w:val="left"/>
              <w:rPr>
                <w:rFonts w:ascii="Arial" w:hAnsi="Arial" w:cs="Arial"/>
              </w:rPr>
            </w:pPr>
            <w:r w:rsidRPr="00FF14DD">
              <w:rPr>
                <w:rFonts w:ascii="Arial" w:hAnsi="Arial" w:cs="Arial"/>
              </w:rPr>
              <w:t>&lt;Name&gt;</w:t>
            </w:r>
          </w:p>
          <w:p w:rsidR="009F1DD2" w:rsidRPr="00FF14DD" w:rsidRDefault="00581488" w:rsidP="00581488">
            <w:pPr>
              <w:pStyle w:val="a9"/>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31"/>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rsidR="009F1DD2" w:rsidRPr="00FF14DD" w:rsidRDefault="00E731E1">
            <w:pPr>
              <w:pStyle w:val="31"/>
              <w:rPr>
                <w:rFonts w:ascii="Arial" w:hAnsi="Arial" w:cs="Arial"/>
              </w:rPr>
            </w:pPr>
            <w:r w:rsidRPr="00FF14DD">
              <w:rPr>
                <w:rFonts w:ascii="Arial" w:hAnsi="Arial" w:cs="Arial"/>
                <w:szCs w:val="20"/>
              </w:rPr>
              <w:t xml:space="preserve">Person who has the authority to enter into, terminate, or change a contractual agreement on behalf of the Government.  This person bears the legal responsibility for the contract.  </w:t>
            </w:r>
          </w:p>
        </w:tc>
      </w:tr>
      <w:tr w:rsidR="009F1DD2" w:rsidRPr="00FF14DD">
        <w:tc>
          <w:tcPr>
            <w:tcW w:w="1578" w:type="dxa"/>
          </w:tcPr>
          <w:p w:rsidR="00581488" w:rsidRPr="00FF14DD" w:rsidRDefault="00581488" w:rsidP="00581488">
            <w:pPr>
              <w:pStyle w:val="a9"/>
              <w:ind w:left="0"/>
              <w:jc w:val="left"/>
              <w:rPr>
                <w:rFonts w:ascii="Arial" w:hAnsi="Arial" w:cs="Arial"/>
              </w:rPr>
            </w:pPr>
            <w:r w:rsidRPr="00FF14DD">
              <w:rPr>
                <w:rFonts w:ascii="Arial" w:hAnsi="Arial" w:cs="Arial"/>
              </w:rPr>
              <w:t>&lt;Name&gt;</w:t>
            </w:r>
          </w:p>
          <w:p w:rsidR="009F1DD2" w:rsidRPr="00FF14DD" w:rsidRDefault="00581488" w:rsidP="00581488">
            <w:pPr>
              <w:pStyle w:val="a9"/>
              <w:ind w:left="0"/>
              <w:jc w:val="left"/>
              <w:rPr>
                <w:rFonts w:ascii="Arial" w:hAnsi="Arial" w:cs="Arial"/>
              </w:rPr>
            </w:pPr>
            <w:r w:rsidRPr="00FF14DD">
              <w:rPr>
                <w:rFonts w:ascii="Arial" w:hAnsi="Arial" w:cs="Arial"/>
              </w:rPr>
              <w:t>&lt;Org&gt;</w:t>
            </w:r>
          </w:p>
        </w:tc>
        <w:tc>
          <w:tcPr>
            <w:tcW w:w="2334" w:type="dxa"/>
          </w:tcPr>
          <w:p w:rsidR="009F1DD2" w:rsidRPr="00FF14DD" w:rsidRDefault="009F1DD2">
            <w:pPr>
              <w:pStyle w:val="31"/>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rsidR="009F1DD2" w:rsidRPr="00FF14DD" w:rsidRDefault="00E731E1">
            <w:pPr>
              <w:pStyle w:val="31"/>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Project Manager</w:t>
            </w:r>
            <w:r w:rsidR="00482BD7" w:rsidRPr="00FF14DD">
              <w:rPr>
                <w:rFonts w:ascii="Arial" w:hAnsi="Arial" w:cs="Arial"/>
              </w:rPr>
              <w:t xml:space="preserve"> (This could include a Contractor Project Manager </w:t>
            </w:r>
            <w:r w:rsidR="000C04E3">
              <w:rPr>
                <w:rFonts w:ascii="Arial" w:hAnsi="Arial" w:cs="Arial"/>
              </w:rPr>
              <w:t xml:space="preserve">or </w:t>
            </w:r>
            <w:r w:rsidR="00482BD7" w:rsidRPr="00FF14DD">
              <w:rPr>
                <w:rFonts w:ascii="Arial" w:hAnsi="Arial" w:cs="Arial"/>
              </w:rPr>
              <w:lastRenderedPageBreak/>
              <w:t>an FTE Project Manager)</w:t>
            </w:r>
          </w:p>
        </w:tc>
        <w:tc>
          <w:tcPr>
            <w:tcW w:w="5124" w:type="dxa"/>
          </w:tcPr>
          <w:p w:rsidR="00D31D5B" w:rsidRPr="00FF14DD" w:rsidRDefault="00D31D5B">
            <w:pPr>
              <w:pStyle w:val="31"/>
              <w:rPr>
                <w:rFonts w:ascii="Arial" w:hAnsi="Arial" w:cs="Arial"/>
              </w:rPr>
            </w:pPr>
            <w:r w:rsidRPr="00FF14DD">
              <w:rPr>
                <w:rFonts w:ascii="Arial" w:hAnsi="Arial" w:cs="Arial"/>
              </w:rPr>
              <w:lastRenderedPageBreak/>
              <w:t xml:space="preserve">Person who performs the day-to-day management of the project and has specific accountability for managing the project within the approved constraints of scope, quality, </w:t>
            </w:r>
            <w:r w:rsidRPr="00FF14DD">
              <w:rPr>
                <w:rFonts w:ascii="Arial" w:hAnsi="Arial" w:cs="Arial"/>
              </w:rPr>
              <w:lastRenderedPageBreak/>
              <w:t xml:space="preserve">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lastRenderedPageBreak/>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Business Steward</w:t>
            </w:r>
          </w:p>
        </w:tc>
        <w:tc>
          <w:tcPr>
            <w:tcW w:w="5124" w:type="dxa"/>
          </w:tcPr>
          <w:p w:rsidR="00D31D5B" w:rsidRPr="00FF14DD" w:rsidRDefault="00D31D5B">
            <w:pPr>
              <w:pStyle w:val="31"/>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Technical Steward</w:t>
            </w:r>
          </w:p>
        </w:tc>
        <w:tc>
          <w:tcPr>
            <w:tcW w:w="5124" w:type="dxa"/>
          </w:tcPr>
          <w:p w:rsidR="00D31D5B" w:rsidRPr="00FF14DD" w:rsidRDefault="00D31D5B">
            <w:pPr>
              <w:pStyle w:val="31"/>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tc>
          <w:tcPr>
            <w:tcW w:w="1578" w:type="dxa"/>
          </w:tcPr>
          <w:p w:rsidR="00D31D5B" w:rsidRPr="00FF14DD" w:rsidRDefault="00D31D5B">
            <w:pPr>
              <w:pStyle w:val="a9"/>
              <w:ind w:left="0"/>
              <w:jc w:val="left"/>
              <w:rPr>
                <w:rFonts w:ascii="Arial" w:hAnsi="Arial" w:cs="Arial"/>
              </w:rPr>
            </w:pPr>
            <w:r w:rsidRPr="00FF14DD">
              <w:rPr>
                <w:rFonts w:ascii="Arial" w:hAnsi="Arial" w:cs="Arial"/>
              </w:rPr>
              <w:t>&lt;Name&gt;</w:t>
            </w:r>
          </w:p>
          <w:p w:rsidR="00D31D5B" w:rsidRPr="00FF14DD" w:rsidRDefault="00D31D5B">
            <w:pPr>
              <w:pStyle w:val="31"/>
              <w:rPr>
                <w:rFonts w:ascii="Arial" w:hAnsi="Arial" w:cs="Arial"/>
              </w:rPr>
            </w:pPr>
            <w:r w:rsidRPr="00FF14DD">
              <w:rPr>
                <w:rFonts w:ascii="Arial" w:hAnsi="Arial" w:cs="Arial"/>
              </w:rPr>
              <w:t>&lt;Org&gt;</w:t>
            </w:r>
          </w:p>
        </w:tc>
        <w:tc>
          <w:tcPr>
            <w:tcW w:w="2334" w:type="dxa"/>
          </w:tcPr>
          <w:p w:rsidR="00D31D5B" w:rsidRPr="00FF14DD" w:rsidRDefault="00D31D5B">
            <w:pPr>
              <w:pStyle w:val="31"/>
              <w:jc w:val="left"/>
              <w:rPr>
                <w:rFonts w:ascii="Arial" w:hAnsi="Arial" w:cs="Arial"/>
              </w:rPr>
            </w:pPr>
            <w:r w:rsidRPr="00FF14DD">
              <w:rPr>
                <w:rFonts w:ascii="Arial" w:hAnsi="Arial" w:cs="Arial"/>
              </w:rPr>
              <w:t>Security Steward</w:t>
            </w:r>
          </w:p>
        </w:tc>
        <w:tc>
          <w:tcPr>
            <w:tcW w:w="5124" w:type="dxa"/>
          </w:tcPr>
          <w:p w:rsidR="00D31D5B" w:rsidRPr="00FF14DD" w:rsidRDefault="00D31D5B">
            <w:pPr>
              <w:pStyle w:val="31"/>
              <w:rPr>
                <w:rFonts w:ascii="Arial" w:hAnsi="Arial" w:cs="Arial"/>
              </w:rPr>
            </w:pPr>
            <w:r w:rsidRPr="00FF14DD">
              <w:rPr>
                <w:rFonts w:ascii="Arial" w:hAnsi="Arial" w:cs="Arial"/>
              </w:rPr>
              <w:t>Person who is responsible for playing the lead role for maintaining the project’s information security.</w:t>
            </w:r>
          </w:p>
        </w:tc>
      </w:tr>
    </w:tbl>
    <w:p w:rsidR="00D31D5B" w:rsidRPr="00C74147" w:rsidRDefault="00D31D5B" w:rsidP="00C74147">
      <w:pPr>
        <w:pStyle w:val="2"/>
        <w:rPr>
          <w:rFonts w:ascii="Arial" w:hAnsi="Arial" w:cs="Arial"/>
        </w:rPr>
      </w:pPr>
      <w:bookmarkStart w:id="147" w:name="_Toc55355484"/>
      <w:bookmarkStart w:id="148" w:name="_Toc58053624"/>
      <w:bookmarkStart w:id="149" w:name="_Toc105907894"/>
      <w:bookmarkStart w:id="150" w:name="_Toc106079205"/>
      <w:bookmarkStart w:id="151" w:name="_Toc106079530"/>
      <w:bookmarkStart w:id="152" w:name="_Toc106079799"/>
      <w:bookmarkStart w:id="153" w:name="_Toc107027577"/>
      <w:bookmarkStart w:id="154" w:name="_Toc107027787"/>
      <w:bookmarkStart w:id="155" w:name="_Toc141159348"/>
      <w:r w:rsidRPr="00FF14DD">
        <w:rPr>
          <w:rFonts w:ascii="Arial" w:hAnsi="Arial" w:cs="Arial"/>
        </w:rPr>
        <w:t>Stakeholders (Internal and External)</w:t>
      </w:r>
      <w:bookmarkStart w:id="156" w:name="_Toc100638971"/>
      <w:bookmarkStart w:id="157" w:name="_Toc100639889"/>
      <w:bookmarkStart w:id="158" w:name="_Toc100640029"/>
      <w:bookmarkStart w:id="159" w:name="_Toc100640113"/>
      <w:bookmarkStart w:id="160" w:name="_Toc95023611"/>
      <w:bookmarkStart w:id="161" w:name="_Toc95033007"/>
      <w:bookmarkStart w:id="162" w:name="_Toc95033138"/>
      <w:bookmarkStart w:id="163" w:name="_Toc94000113"/>
      <w:bookmarkStart w:id="164" w:name="_Toc94000451"/>
      <w:bookmarkStart w:id="165" w:name="_Toc94000536"/>
      <w:bookmarkStart w:id="166" w:name="_Toc94000784"/>
      <w:bookmarkStart w:id="167" w:name="_Toc94000896"/>
      <w:bookmarkStart w:id="168" w:name="_Toc94000116"/>
      <w:bookmarkStart w:id="169" w:name="_Toc94000454"/>
      <w:bookmarkStart w:id="170" w:name="_Toc94000539"/>
      <w:bookmarkStart w:id="171" w:name="_Toc94000787"/>
      <w:bookmarkStart w:id="172" w:name="_Toc94000899"/>
      <w:bookmarkStart w:id="173" w:name="_Toc94002206"/>
      <w:bookmarkStart w:id="174" w:name="_Toc94002296"/>
      <w:bookmarkStart w:id="175" w:name="_Toc94002417"/>
      <w:bookmarkStart w:id="176" w:name="_Toc94065455"/>
      <w:bookmarkStart w:id="177" w:name="_Toc94683331"/>
      <w:bookmarkStart w:id="178" w:name="_Toc95023613"/>
      <w:bookmarkStart w:id="179" w:name="_Toc95033009"/>
      <w:bookmarkStart w:id="180" w:name="_Toc95033140"/>
      <w:bookmarkStart w:id="181" w:name="_Toc95023621"/>
      <w:bookmarkStart w:id="182" w:name="_Toc95033014"/>
      <w:bookmarkStart w:id="183" w:name="_Toc95033145"/>
      <w:bookmarkStart w:id="184" w:name="_Toc95023622"/>
      <w:bookmarkStart w:id="185" w:name="_Toc95033015"/>
      <w:bookmarkStart w:id="186" w:name="_Toc95033146"/>
      <w:bookmarkStart w:id="187" w:name="_Toc94683343"/>
      <w:bookmarkStart w:id="188" w:name="_Toc94683346"/>
      <w:bookmarkStart w:id="189" w:name="_Toc94683347"/>
      <w:bookmarkStart w:id="190" w:name="_Toc94683348"/>
      <w:bookmarkStart w:id="191" w:name="_Toc94683349"/>
      <w:bookmarkStart w:id="192" w:name="_Toc94683356"/>
      <w:bookmarkStart w:id="193" w:name="_Toc94683360"/>
      <w:bookmarkStart w:id="194" w:name="_Toc94683362"/>
      <w:bookmarkStart w:id="195" w:name="_Toc94683363"/>
      <w:bookmarkStart w:id="196" w:name="_Toc94683370"/>
      <w:bookmarkStart w:id="197" w:name="_Toc94002308"/>
      <w:bookmarkStart w:id="198" w:name="_Toc94002429"/>
      <w:bookmarkStart w:id="199" w:name="_Toc94065467"/>
      <w:bookmarkStart w:id="200" w:name="_Toc95023631"/>
      <w:bookmarkStart w:id="201" w:name="_Toc95033024"/>
      <w:bookmarkStart w:id="202" w:name="_Toc95033155"/>
      <w:bookmarkStart w:id="203" w:name="_Toc95023638"/>
      <w:bookmarkStart w:id="204" w:name="_Toc95033031"/>
      <w:bookmarkStart w:id="205" w:name="_Toc95033162"/>
      <w:bookmarkStart w:id="206" w:name="_Toc95023644"/>
      <w:bookmarkStart w:id="207" w:name="_Toc95033037"/>
      <w:bookmarkStart w:id="208" w:name="_Toc95033168"/>
      <w:bookmarkStart w:id="209" w:name="_Toc95023677"/>
      <w:bookmarkStart w:id="210" w:name="_Toc95033070"/>
      <w:bookmarkStart w:id="211" w:name="_Toc95033201"/>
      <w:bookmarkStart w:id="212" w:name="_Toc105907898"/>
      <w:bookmarkStart w:id="213" w:name="_Toc106079208"/>
      <w:bookmarkStart w:id="214" w:name="_Toc106079802"/>
      <w:bookmarkStart w:id="215" w:name="_Toc107027579"/>
      <w:bookmarkStart w:id="216" w:name="_Toc107027789"/>
      <w:bookmarkEnd w:id="1"/>
      <w:bookmarkEnd w:id="5"/>
      <w:bookmarkEnd w:id="6"/>
      <w:bookmarkEnd w:id="7"/>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sidR="006135C8" w:rsidRPr="00C74147">
        <w:rPr>
          <w:rFonts w:ascii="Arial" w:hAnsi="Arial" w:cs="Arial"/>
        </w:rPr>
        <w:br w:type="page"/>
      </w:r>
      <w:bookmarkStart w:id="217" w:name="_Toc141159349"/>
      <w:r w:rsidRPr="00C74147">
        <w:rPr>
          <w:rFonts w:ascii="Arial" w:hAnsi="Arial" w:cs="Arial"/>
        </w:rPr>
        <w:lastRenderedPageBreak/>
        <w:t xml:space="preserve">project Charter </w:t>
      </w:r>
      <w:bookmarkEnd w:id="212"/>
      <w:bookmarkEnd w:id="213"/>
      <w:bookmarkEnd w:id="214"/>
      <w:r w:rsidRPr="00C74147">
        <w:rPr>
          <w:rFonts w:ascii="Arial" w:hAnsi="Arial" w:cs="Arial"/>
        </w:rPr>
        <w:t>approval</w:t>
      </w:r>
      <w:bookmarkEnd w:id="215"/>
      <w:bookmarkEnd w:id="216"/>
      <w:bookmarkEnd w:id="217"/>
    </w:p>
    <w:p w:rsidR="00371824" w:rsidRPr="00FF14DD" w:rsidRDefault="00D31D5B" w:rsidP="00C74147">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ins w:id="218" w:author="Геннадій Богута" w:date="2024-02-24T06:24:00Z">
        <w:r w:rsidR="007339EB">
          <w:rPr>
            <w:rFonts w:ascii="Arial" w:hAnsi="Arial" w:cs="Arial"/>
            <w:i/>
            <w:color w:val="0000FF"/>
          </w:rPr>
          <w:t>Ternopil Lost &amp; Found</w:t>
        </w:r>
      </w:ins>
      <w:del w:id="219" w:author="Геннадій Богута" w:date="2024-02-24T06:24:00Z">
        <w:r w:rsidR="0016596E" w:rsidRPr="00FF14DD" w:rsidDel="007339EB">
          <w:rPr>
            <w:rFonts w:ascii="Arial" w:hAnsi="Arial" w:cs="Arial"/>
            <w:i/>
            <w:color w:val="0000FF"/>
          </w:rPr>
          <w:delText>&lt;Project Name&gt;</w:delText>
        </w:r>
      </w:del>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rsidR="00961811" w:rsidRPr="00FF14DD" w:rsidRDefault="00961811" w:rsidP="00961811">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bookmarkStart w:id="220" w:name="_Toc104351547"/>
            <w:bookmarkStart w:id="221" w:name="_Toc104351552"/>
            <w:bookmarkStart w:id="222" w:name="_Toc104351553"/>
            <w:bookmarkStart w:id="223" w:name="_Toc104351554"/>
            <w:bookmarkStart w:id="224" w:name="_Toc104351584"/>
            <w:bookmarkStart w:id="225" w:name="_Toc104351624"/>
            <w:bookmarkStart w:id="226" w:name="_Toc104351625"/>
            <w:bookmarkStart w:id="227" w:name="_Toc104351636"/>
            <w:bookmarkStart w:id="228" w:name="_Toc104351660"/>
            <w:bookmarkStart w:id="229" w:name="_Toc104351663"/>
            <w:bookmarkStart w:id="230" w:name="_Toc104351665"/>
            <w:bookmarkStart w:id="231" w:name="_Toc104351690"/>
            <w:bookmarkStart w:id="232" w:name="_Toc104351702"/>
            <w:bookmarkStart w:id="233" w:name="_Toc104351703"/>
            <w:bookmarkStart w:id="234" w:name="_Toc104351748"/>
            <w:bookmarkStart w:id="235" w:name="_Toc104351750"/>
            <w:bookmarkStart w:id="236" w:name="_Toc104351761"/>
            <w:bookmarkStart w:id="237" w:name="_Toc104351763"/>
            <w:bookmarkStart w:id="238" w:name="_Toc104351787"/>
            <w:bookmarkStart w:id="239" w:name="_Toc104351788"/>
            <w:bookmarkStart w:id="240" w:name="_Toc104351810"/>
            <w:bookmarkStart w:id="241" w:name="_Toc104351812"/>
            <w:bookmarkStart w:id="242" w:name="_Toc104351813"/>
            <w:bookmarkStart w:id="243" w:name="_Toc104351814"/>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r w:rsidRPr="00B079A1">
              <w:rPr>
                <w:rFonts w:ascii="Arial" w:hAnsi="Arial" w:cs="Arial"/>
              </w:rPr>
              <w:t>Signature:</w:t>
            </w:r>
          </w:p>
        </w:tc>
        <w:tc>
          <w:tcPr>
            <w:tcW w:w="4505" w:type="dxa"/>
            <w:tcBorders>
              <w:top w:val="nil"/>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B079A1">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Signature:</w:t>
            </w:r>
          </w:p>
        </w:tc>
        <w:tc>
          <w:tcPr>
            <w:tcW w:w="4505" w:type="dxa"/>
            <w:tcBorders>
              <w:top w:val="nil"/>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B079A1">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Signature:</w:t>
            </w:r>
          </w:p>
        </w:tc>
        <w:tc>
          <w:tcPr>
            <w:tcW w:w="4505" w:type="dxa"/>
            <w:tcBorders>
              <w:top w:val="nil"/>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B079A1">
            <w:pPr>
              <w:ind w:left="0"/>
              <w:jc w:val="left"/>
              <w:rPr>
                <w:rFonts w:ascii="Arial" w:hAnsi="Arial" w:cs="Arial"/>
              </w:rPr>
            </w:pPr>
            <w:r w:rsidRPr="00B079A1">
              <w:rPr>
                <w:rFonts w:ascii="Arial" w:hAnsi="Arial" w:cs="Arial"/>
              </w:rPr>
              <w:t>Date:</w:t>
            </w:r>
          </w:p>
        </w:tc>
        <w:tc>
          <w:tcPr>
            <w:tcW w:w="1800" w:type="dxa"/>
            <w:tcBorders>
              <w:top w:val="nil"/>
              <w:left w:val="nil"/>
              <w:bottom w:val="single" w:sz="4" w:space="0" w:color="auto"/>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Print Name: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single" w:sz="4" w:space="0" w:color="auto"/>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Title: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r w:rsidR="00961811" w:rsidRPr="00B079A1" w:rsidTr="00B079A1">
        <w:tc>
          <w:tcPr>
            <w:tcW w:w="1615" w:type="dxa"/>
            <w:tcBorders>
              <w:top w:val="nil"/>
              <w:left w:val="nil"/>
              <w:bottom w:val="nil"/>
              <w:right w:val="nil"/>
            </w:tcBorders>
            <w:shd w:val="clear" w:color="auto" w:fill="auto"/>
          </w:tcPr>
          <w:p w:rsidR="00961811" w:rsidRPr="00B079A1" w:rsidRDefault="00961811" w:rsidP="00B079A1">
            <w:pPr>
              <w:spacing w:before="20" w:after="20"/>
              <w:ind w:left="0"/>
              <w:rPr>
                <w:rFonts w:ascii="Arial" w:hAnsi="Arial" w:cs="Arial"/>
              </w:rPr>
            </w:pPr>
            <w:r w:rsidRPr="00B079A1">
              <w:rPr>
                <w:rFonts w:ascii="Arial" w:hAnsi="Arial" w:cs="Arial"/>
              </w:rPr>
              <w:t>Role:</w:t>
            </w:r>
          </w:p>
        </w:tc>
        <w:tc>
          <w:tcPr>
            <w:tcW w:w="4505" w:type="dxa"/>
            <w:tcBorders>
              <w:left w:val="nil"/>
              <w:right w:val="nil"/>
            </w:tcBorders>
            <w:shd w:val="clear" w:color="auto" w:fill="auto"/>
          </w:tcPr>
          <w:p w:rsidR="00961811" w:rsidRPr="00B079A1" w:rsidRDefault="00961811" w:rsidP="008249D3">
            <w:pPr>
              <w:rPr>
                <w:rFonts w:ascii="Arial" w:hAnsi="Arial" w:cs="Arial"/>
              </w:rPr>
            </w:pPr>
          </w:p>
        </w:tc>
        <w:tc>
          <w:tcPr>
            <w:tcW w:w="900" w:type="dxa"/>
            <w:tcBorders>
              <w:top w:val="nil"/>
              <w:left w:val="nil"/>
              <w:bottom w:val="nil"/>
              <w:right w:val="nil"/>
            </w:tcBorders>
            <w:shd w:val="clear" w:color="auto" w:fill="auto"/>
          </w:tcPr>
          <w:p w:rsidR="00961811" w:rsidRPr="00B079A1" w:rsidRDefault="00961811" w:rsidP="008249D3">
            <w:pPr>
              <w:rPr>
                <w:rFonts w:ascii="Arial" w:hAnsi="Arial" w:cs="Arial"/>
              </w:rPr>
            </w:pPr>
          </w:p>
        </w:tc>
        <w:tc>
          <w:tcPr>
            <w:tcW w:w="1800" w:type="dxa"/>
            <w:tcBorders>
              <w:top w:val="nil"/>
              <w:left w:val="nil"/>
              <w:bottom w:val="nil"/>
              <w:right w:val="nil"/>
            </w:tcBorders>
            <w:shd w:val="clear" w:color="auto" w:fill="auto"/>
          </w:tcPr>
          <w:p w:rsidR="00961811" w:rsidRPr="00B079A1" w:rsidRDefault="00961811" w:rsidP="008249D3">
            <w:pPr>
              <w:rPr>
                <w:rFonts w:ascii="Arial" w:hAnsi="Arial" w:cs="Arial"/>
              </w:rPr>
            </w:pPr>
          </w:p>
        </w:tc>
      </w:tr>
    </w:tbl>
    <w:p w:rsidR="00D31D5B" w:rsidRPr="00FF14DD" w:rsidRDefault="00D31D5B">
      <w:pPr>
        <w:pStyle w:val="a9"/>
        <w:rPr>
          <w:rFonts w:ascii="Arial" w:hAnsi="Arial" w:cs="Arial"/>
        </w:rPr>
      </w:pPr>
    </w:p>
    <w:p w:rsidR="00D31D5B" w:rsidRPr="00FF14DD" w:rsidRDefault="00D31D5B">
      <w:pPr>
        <w:pStyle w:val="a9"/>
        <w:rPr>
          <w:rFonts w:ascii="Arial" w:hAnsi="Arial" w:cs="Arial"/>
        </w:rPr>
      </w:pPr>
    </w:p>
    <w:p w:rsidR="00D31D5B" w:rsidRPr="00FF14DD" w:rsidRDefault="00D31D5B">
      <w:pPr>
        <w:autoSpaceDE w:val="0"/>
        <w:autoSpaceDN w:val="0"/>
        <w:adjustRightInd w:val="0"/>
        <w:spacing w:before="0" w:after="0"/>
        <w:ind w:left="0"/>
        <w:jc w:val="left"/>
        <w:rPr>
          <w:rFonts w:ascii="Arial" w:hAnsi="Arial" w:cs="Arial"/>
          <w:color w:val="000000"/>
          <w:sz w:val="20"/>
          <w:szCs w:val="20"/>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rPr>
          <w:rFonts w:ascii="Arial" w:hAnsi="Arial" w:cs="Arial"/>
        </w:rPr>
      </w:pPr>
    </w:p>
    <w:p w:rsidR="00D31D5B" w:rsidRPr="00FF14DD" w:rsidRDefault="00D31D5B">
      <w:pPr>
        <w:pStyle w:val="Appendix"/>
        <w:rPr>
          <w:rFonts w:ascii="Arial" w:hAnsi="Arial" w:cs="Arial"/>
        </w:rPr>
      </w:pPr>
      <w:bookmarkStart w:id="244" w:name="_Toc106079533"/>
      <w:r w:rsidRPr="00FF14DD">
        <w:rPr>
          <w:rFonts w:ascii="Arial" w:hAnsi="Arial" w:cs="Arial"/>
        </w:rPr>
        <w:br w:type="page"/>
      </w:r>
      <w:bookmarkStart w:id="245" w:name="_Toc107027580"/>
      <w:bookmarkStart w:id="246" w:name="_Toc107027790"/>
      <w:bookmarkStart w:id="247" w:name="_Toc141159350"/>
      <w:r w:rsidR="006E678F" w:rsidRPr="00FF14DD">
        <w:rPr>
          <w:rFonts w:ascii="Arial" w:hAnsi="Arial" w:cs="Arial"/>
        </w:rPr>
        <w:lastRenderedPageBreak/>
        <w:t xml:space="preserve">APPENDIX A: </w:t>
      </w:r>
      <w:r w:rsidRPr="00FF14DD">
        <w:rPr>
          <w:rFonts w:ascii="Arial" w:hAnsi="Arial" w:cs="Arial"/>
        </w:rPr>
        <w:t>REFERENCES</w:t>
      </w:r>
      <w:bookmarkEnd w:id="244"/>
      <w:bookmarkEnd w:id="245"/>
      <w:bookmarkEnd w:id="246"/>
      <w:bookmarkEnd w:id="247"/>
    </w:p>
    <w:p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rsidR="00D31D5B" w:rsidRPr="00FF14DD" w:rsidRDefault="00D31D5B">
      <w:pPr>
        <w:pStyle w:val="31"/>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trPr>
          <w:jc w:val="center"/>
        </w:trPr>
        <w:tc>
          <w:tcPr>
            <w:tcW w:w="1980" w:type="dxa"/>
            <w:shd w:val="clear" w:color="auto" w:fill="F3F3F3"/>
          </w:tcPr>
          <w:p w:rsidR="00D31D5B" w:rsidRPr="00FF14DD" w:rsidRDefault="00D31D5B">
            <w:pPr>
              <w:pStyle w:val="a9"/>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rsidR="00D31D5B" w:rsidRPr="00FF14DD" w:rsidRDefault="00D31D5B">
            <w:pPr>
              <w:pStyle w:val="a9"/>
              <w:ind w:left="0"/>
              <w:jc w:val="center"/>
              <w:rPr>
                <w:rFonts w:ascii="Arial" w:hAnsi="Arial" w:cs="Arial"/>
                <w:b/>
              </w:rPr>
            </w:pPr>
            <w:r w:rsidRPr="00FF14DD">
              <w:rPr>
                <w:rFonts w:ascii="Arial" w:hAnsi="Arial" w:cs="Arial"/>
                <w:b/>
              </w:rPr>
              <w:t>Description</w:t>
            </w:r>
          </w:p>
        </w:tc>
        <w:tc>
          <w:tcPr>
            <w:tcW w:w="3350" w:type="dxa"/>
            <w:shd w:val="clear" w:color="auto" w:fill="F3F3F3"/>
          </w:tcPr>
          <w:p w:rsidR="00D31D5B" w:rsidRPr="00FF14DD" w:rsidRDefault="00D31D5B">
            <w:pPr>
              <w:pStyle w:val="a9"/>
              <w:ind w:left="0"/>
              <w:jc w:val="center"/>
              <w:rPr>
                <w:rFonts w:ascii="Arial" w:hAnsi="Arial" w:cs="Arial"/>
                <w:b/>
              </w:rPr>
            </w:pPr>
            <w:r w:rsidRPr="00FF14DD">
              <w:rPr>
                <w:rFonts w:ascii="Arial" w:hAnsi="Arial" w:cs="Arial"/>
                <w:b/>
              </w:rPr>
              <w:t>Location</w:t>
            </w:r>
          </w:p>
        </w:tc>
      </w:tr>
      <w:tr w:rsidR="00D31D5B" w:rsidRPr="00FF14DD">
        <w:trPr>
          <w:trHeight w:val="482"/>
          <w:jc w:val="center"/>
        </w:trPr>
        <w:tc>
          <w:tcPr>
            <w:tcW w:w="1980" w:type="dxa"/>
          </w:tcPr>
          <w:p w:rsidR="00D31D5B" w:rsidRPr="00FF14DD" w:rsidRDefault="00D31D5B">
            <w:pPr>
              <w:pStyle w:val="a9"/>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rsidR="00D31D5B" w:rsidRPr="00FF14DD" w:rsidRDefault="00D31D5B">
            <w:pPr>
              <w:pStyle w:val="a9"/>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rsidR="00D31D5B" w:rsidRPr="00FF14DD" w:rsidRDefault="00D31D5B">
            <w:pPr>
              <w:pStyle w:val="a9"/>
              <w:ind w:left="0"/>
              <w:jc w:val="left"/>
              <w:rPr>
                <w:rFonts w:ascii="Arial" w:hAnsi="Arial" w:cs="Arial"/>
                <w:i/>
                <w:color w:val="0000FF"/>
              </w:rPr>
            </w:pPr>
            <w:r w:rsidRPr="00FF14DD">
              <w:rPr>
                <w:rFonts w:ascii="Arial" w:hAnsi="Arial" w:cs="Arial"/>
                <w:i/>
                <w:color w:val="0000FF"/>
              </w:rPr>
              <w:t>&lt;URL or Network path where document is located&gt;</w:t>
            </w:r>
          </w:p>
        </w:tc>
      </w:tr>
    </w:tbl>
    <w:p w:rsidR="00D31D5B" w:rsidRPr="00FF14DD" w:rsidRDefault="00D31D5B">
      <w:pPr>
        <w:pStyle w:val="31"/>
        <w:jc w:val="left"/>
        <w:rPr>
          <w:rFonts w:ascii="Arial" w:hAnsi="Arial" w:cs="Arial"/>
        </w:rPr>
      </w:pPr>
    </w:p>
    <w:p w:rsidR="00D31D5B" w:rsidRPr="00FF14DD" w:rsidRDefault="00D31D5B">
      <w:pPr>
        <w:pStyle w:val="Appendix"/>
        <w:rPr>
          <w:rFonts w:ascii="Arial" w:hAnsi="Arial" w:cs="Arial"/>
        </w:rPr>
      </w:pPr>
      <w:r w:rsidRPr="00FF14DD">
        <w:rPr>
          <w:rFonts w:ascii="Arial" w:hAnsi="Arial" w:cs="Arial"/>
        </w:rPr>
        <w:br w:type="page"/>
      </w:r>
      <w:bookmarkStart w:id="248" w:name="_Toc106079534"/>
      <w:bookmarkStart w:id="249" w:name="_Toc107027581"/>
      <w:bookmarkStart w:id="250" w:name="_Toc107027791"/>
      <w:bookmarkStart w:id="251" w:name="_Toc141159351"/>
      <w:r w:rsidR="006E678F" w:rsidRPr="00FF14DD">
        <w:rPr>
          <w:rFonts w:ascii="Arial" w:hAnsi="Arial" w:cs="Arial"/>
        </w:rPr>
        <w:lastRenderedPageBreak/>
        <w:t xml:space="preserve">APPENDIX B: </w:t>
      </w:r>
      <w:r w:rsidRPr="00FF14DD">
        <w:rPr>
          <w:rFonts w:ascii="Arial" w:hAnsi="Arial" w:cs="Arial"/>
        </w:rPr>
        <w:t>KEY TERMS</w:t>
      </w:r>
      <w:bookmarkEnd w:id="248"/>
      <w:bookmarkEnd w:id="249"/>
      <w:bookmarkEnd w:id="250"/>
      <w:bookmarkEnd w:id="251"/>
    </w:p>
    <w:p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A94624" w:rsidRPr="00B3499B" w:rsidRDefault="00B3499B">
      <w:pPr>
        <w:pStyle w:val="a9"/>
        <w:rPr>
          <w:rFonts w:ascii="Arial" w:hAnsi="Arial" w:cs="Arial"/>
          <w:i/>
          <w:color w:val="0000FF"/>
        </w:rPr>
      </w:pPr>
      <w:r w:rsidRPr="00B3499B">
        <w:rPr>
          <w:rFonts w:ascii="Arial" w:hAnsi="Arial" w:cs="Arial"/>
          <w:i/>
          <w:color w:val="0000FF"/>
        </w:rPr>
        <w:t>http://www2.cdc.gov/cdcup/library/other/help.htm</w:t>
      </w:r>
    </w:p>
    <w:p w:rsidR="00D31D5B" w:rsidRPr="00FF14DD" w:rsidRDefault="00D31D5B">
      <w:pPr>
        <w:pStyle w:val="a9"/>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tc>
          <w:tcPr>
            <w:tcW w:w="2628" w:type="dxa"/>
            <w:shd w:val="clear" w:color="auto" w:fill="F3F3F3"/>
          </w:tcPr>
          <w:p w:rsidR="00F859D6" w:rsidRPr="00FF14DD" w:rsidRDefault="00F859D6">
            <w:pPr>
              <w:pStyle w:val="a9"/>
              <w:ind w:left="0"/>
              <w:rPr>
                <w:rFonts w:ascii="Arial" w:hAnsi="Arial" w:cs="Arial"/>
                <w:b/>
              </w:rPr>
            </w:pPr>
            <w:r w:rsidRPr="00FF14DD">
              <w:rPr>
                <w:rFonts w:ascii="Arial" w:hAnsi="Arial" w:cs="Arial"/>
                <w:b/>
              </w:rPr>
              <w:t>Term</w:t>
            </w:r>
          </w:p>
        </w:tc>
        <w:tc>
          <w:tcPr>
            <w:tcW w:w="6120" w:type="dxa"/>
            <w:shd w:val="clear" w:color="auto" w:fill="F3F3F3"/>
          </w:tcPr>
          <w:p w:rsidR="00F859D6" w:rsidRPr="00FF14DD" w:rsidRDefault="00F859D6">
            <w:pPr>
              <w:pStyle w:val="a9"/>
              <w:ind w:left="0"/>
              <w:rPr>
                <w:rFonts w:ascii="Arial" w:hAnsi="Arial" w:cs="Arial"/>
                <w:b/>
              </w:rPr>
            </w:pPr>
            <w:r w:rsidRPr="00FF14DD">
              <w:rPr>
                <w:rFonts w:ascii="Arial" w:hAnsi="Arial" w:cs="Arial"/>
                <w:b/>
              </w:rPr>
              <w:t>Definition</w:t>
            </w:r>
          </w:p>
        </w:tc>
      </w:tr>
      <w:tr w:rsidR="00A94624" w:rsidRPr="00FF14DD">
        <w:trPr>
          <w:trHeight w:val="482"/>
        </w:trPr>
        <w:tc>
          <w:tcPr>
            <w:tcW w:w="2628" w:type="dxa"/>
          </w:tcPr>
          <w:p w:rsidR="00A94624" w:rsidRPr="00FF14DD" w:rsidRDefault="00A94624" w:rsidP="0074628F">
            <w:pPr>
              <w:pStyle w:val="a9"/>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a9"/>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rsidP="0074628F">
            <w:pPr>
              <w:pStyle w:val="a9"/>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rsidP="0074628F">
            <w:pPr>
              <w:pStyle w:val="a9"/>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trPr>
          <w:trHeight w:val="482"/>
        </w:trPr>
        <w:tc>
          <w:tcPr>
            <w:tcW w:w="2628" w:type="dxa"/>
          </w:tcPr>
          <w:p w:rsidR="00A94624" w:rsidRPr="00FF14DD" w:rsidRDefault="00A94624">
            <w:pPr>
              <w:pStyle w:val="a9"/>
              <w:ind w:left="0"/>
              <w:jc w:val="left"/>
              <w:rPr>
                <w:rFonts w:ascii="Arial" w:hAnsi="Arial" w:cs="Arial"/>
                <w:i/>
                <w:color w:val="0000FF"/>
              </w:rPr>
            </w:pPr>
            <w:r w:rsidRPr="00FF14DD">
              <w:rPr>
                <w:rFonts w:ascii="Arial" w:hAnsi="Arial" w:cs="Arial"/>
                <w:i/>
                <w:color w:val="0000FF"/>
              </w:rPr>
              <w:t>[Insert Term]</w:t>
            </w:r>
          </w:p>
        </w:tc>
        <w:tc>
          <w:tcPr>
            <w:tcW w:w="6120" w:type="dxa"/>
          </w:tcPr>
          <w:p w:rsidR="00A94624" w:rsidRPr="00FF14DD" w:rsidRDefault="00A94624">
            <w:pPr>
              <w:pStyle w:val="a9"/>
              <w:ind w:left="0"/>
              <w:jc w:val="left"/>
              <w:rPr>
                <w:rFonts w:ascii="Arial" w:hAnsi="Arial" w:cs="Arial"/>
                <w:i/>
                <w:color w:val="0000FF"/>
              </w:rPr>
            </w:pPr>
            <w:r w:rsidRPr="00FF14DD">
              <w:rPr>
                <w:rFonts w:ascii="Arial" w:hAnsi="Arial" w:cs="Arial"/>
                <w:i/>
                <w:color w:val="0000FF"/>
              </w:rPr>
              <w:t>[Provide definition of the term used in this document.]</w:t>
            </w:r>
          </w:p>
        </w:tc>
      </w:tr>
    </w:tbl>
    <w:p w:rsidR="00F772B0" w:rsidRPr="00FF14DD" w:rsidRDefault="00F772B0" w:rsidP="00961CB4">
      <w:pPr>
        <w:pStyle w:val="PageTitle"/>
        <w:jc w:val="both"/>
        <w:rPr>
          <w:rFonts w:cs="Arial"/>
        </w:rPr>
      </w:pPr>
    </w:p>
    <w:p w:rsidR="00D31D5B" w:rsidRPr="00FF14DD" w:rsidRDefault="00F772B0" w:rsidP="00F772B0">
      <w:pPr>
        <w:pStyle w:val="Appendix"/>
        <w:jc w:val="left"/>
        <w:rPr>
          <w:rFonts w:ascii="Arial" w:hAnsi="Arial" w:cs="Arial"/>
        </w:rPr>
      </w:pPr>
      <w:r w:rsidRPr="00FF14DD">
        <w:rPr>
          <w:rFonts w:ascii="Arial" w:hAnsi="Arial" w:cs="Arial"/>
        </w:rPr>
        <w:br w:type="page"/>
      </w:r>
      <w:bookmarkStart w:id="252" w:name="_Toc141159352"/>
      <w:r w:rsidRPr="00FF14DD">
        <w:rPr>
          <w:rFonts w:ascii="Arial" w:hAnsi="Arial" w:cs="Arial"/>
        </w:rPr>
        <w:lastRenderedPageBreak/>
        <w:t xml:space="preserve">APPENDIX C: </w:t>
      </w:r>
      <w:r w:rsidR="00246B84" w:rsidRPr="00FF14DD">
        <w:rPr>
          <w:rFonts w:ascii="Arial" w:hAnsi="Arial" w:cs="Arial"/>
        </w:rPr>
        <w:t>GOALS</w:t>
      </w:r>
      <w:bookmarkEnd w:id="252"/>
    </w:p>
    <w:p w:rsidR="005C2211" w:rsidRPr="00FF14DD" w:rsidRDefault="005C2211" w:rsidP="00111039">
      <w:pPr>
        <w:pStyle w:val="a9"/>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4" w:history="1">
        <w:r w:rsidR="00F772B0" w:rsidRPr="00FF14DD">
          <w:rPr>
            <w:rStyle w:val="a3"/>
            <w:rFonts w:ascii="Arial" w:hAnsi="Arial" w:cs="Arial"/>
            <w:b/>
          </w:rPr>
          <w:t>http://www.cdc.gov/about/goals/</w:t>
        </w:r>
      </w:hyperlink>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rsidR="00C52992" w:rsidRPr="00FF14DD" w:rsidRDefault="00F772B0" w:rsidP="00C52992">
      <w:pPr>
        <w:pStyle w:val="a9"/>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5" w:history="1">
        <w:r w:rsidRPr="00FF14DD">
          <w:rPr>
            <w:rStyle w:val="a3"/>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rsidR="005C2211" w:rsidRPr="00FF14DD" w:rsidRDefault="005C2211"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rsidR="00F67051" w:rsidRPr="00FF14DD" w:rsidRDefault="005C2211" w:rsidP="008E5CDF">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rsidR="00F67051" w:rsidRPr="00FF14DD" w:rsidRDefault="00F67051" w:rsidP="00F67051">
      <w:pPr>
        <w:pStyle w:val="a9"/>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6" w:history="1">
        <w:r w:rsidRPr="00FF14DD">
          <w:rPr>
            <w:rStyle w:val="a3"/>
            <w:rFonts w:ascii="Arial" w:hAnsi="Arial" w:cs="Arial"/>
            <w:b/>
          </w:rPr>
          <w:t>http://aspe.hhs.gov/hhsplan/2004/goals.shtml</w:t>
        </w:r>
      </w:hyperlink>
    </w:p>
    <w:p w:rsidR="008E5CDF" w:rsidRPr="00FF14DD" w:rsidRDefault="008E5CDF" w:rsidP="008E5CDF">
      <w:pPr>
        <w:pStyle w:val="a9"/>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rsidR="008E5CDF" w:rsidRPr="00FF14DD" w:rsidRDefault="008E5CDF" w:rsidP="008E5CDF">
      <w:pPr>
        <w:pStyle w:val="a9"/>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rsidR="008E5CDF" w:rsidRPr="00FF14DD" w:rsidRDefault="008E5CDF" w:rsidP="008E5CDF">
      <w:pPr>
        <w:pStyle w:val="a9"/>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rsidR="008E5CDF" w:rsidRPr="00FF14DD" w:rsidRDefault="008E5CDF" w:rsidP="008E5CDF">
      <w:pPr>
        <w:pStyle w:val="a9"/>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rsidR="00F67051" w:rsidRPr="00FF14DD" w:rsidRDefault="008E5CDF" w:rsidP="008E5CDF">
      <w:pPr>
        <w:pStyle w:val="a9"/>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rsidR="00F67051" w:rsidRPr="00FF14DD" w:rsidRDefault="00F67051" w:rsidP="00F67051">
      <w:pPr>
        <w:pStyle w:val="a9"/>
        <w:spacing w:before="0" w:after="0"/>
        <w:jc w:val="left"/>
        <w:rPr>
          <w:rFonts w:ascii="Arial" w:hAnsi="Arial" w:cs="Arial"/>
        </w:rPr>
      </w:pPr>
    </w:p>
    <w:p w:rsidR="00F772B0" w:rsidRPr="00FF14DD" w:rsidRDefault="00F772B0" w:rsidP="00111039">
      <w:pPr>
        <w:pStyle w:val="a9"/>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a3"/>
            <w:rFonts w:ascii="Arial" w:hAnsi="Arial" w:cs="Arial"/>
            <w:b/>
          </w:rPr>
          <w:t>http://www.whitehouse.gov/omb/budintegration/pma_index.html</w:t>
        </w:r>
      </w:hyperlink>
    </w:p>
    <w:p w:rsidR="00027613" w:rsidRPr="00FF14DD" w:rsidRDefault="005159FA" w:rsidP="00111039">
      <w:pPr>
        <w:pStyle w:val="a9"/>
        <w:spacing w:before="0" w:after="0"/>
        <w:ind w:left="504"/>
        <w:jc w:val="left"/>
        <w:rPr>
          <w:rFonts w:ascii="Arial" w:hAnsi="Arial" w:cs="Arial"/>
        </w:rPr>
      </w:pPr>
      <w:r w:rsidRPr="00FF14DD">
        <w:rPr>
          <w:rFonts w:ascii="Arial" w:hAnsi="Arial" w:cs="Arial"/>
          <w:b/>
        </w:rPr>
        <w:t>Government-wide Initiatives</w:t>
      </w:r>
    </w:p>
    <w:p w:rsidR="00027613" w:rsidRPr="00FF14DD" w:rsidRDefault="00027613"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rsidR="00027613" w:rsidRPr="00FF14DD" w:rsidRDefault="00027613"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rsidR="00027613" w:rsidRPr="00FF14DD" w:rsidRDefault="00027613"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rsidR="00027613" w:rsidRPr="00FF14DD" w:rsidRDefault="00027613"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rsidR="00027613" w:rsidRPr="00FF14DD" w:rsidRDefault="00027613"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rsidR="00027613" w:rsidRPr="00FF14DD" w:rsidRDefault="00027613" w:rsidP="00111039">
      <w:pPr>
        <w:pStyle w:val="a9"/>
        <w:spacing w:before="0" w:after="0"/>
        <w:ind w:left="504"/>
        <w:jc w:val="left"/>
        <w:rPr>
          <w:rFonts w:ascii="Arial" w:hAnsi="Arial" w:cs="Arial"/>
          <w:b/>
        </w:rPr>
      </w:pPr>
      <w:r w:rsidRPr="00FF14DD">
        <w:rPr>
          <w:rFonts w:ascii="Arial" w:hAnsi="Arial" w:cs="Arial"/>
          <w:b/>
        </w:rPr>
        <w:t>Program Initiatives</w:t>
      </w:r>
    </w:p>
    <w:p w:rsidR="00C01749" w:rsidRPr="00FF14DD" w:rsidRDefault="00027613"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2 </w:t>
      </w:r>
      <w:r w:rsidRPr="00FF14DD">
        <w:rPr>
          <w:rFonts w:ascii="Arial" w:hAnsi="Arial" w:cs="Arial"/>
        </w:rPr>
        <w:t>-</w:t>
      </w:r>
      <w:r w:rsidR="005159FA" w:rsidRPr="00FF14DD">
        <w:rPr>
          <w:rFonts w:ascii="Arial" w:hAnsi="Arial" w:cs="Arial"/>
        </w:rPr>
        <w:t xml:space="preserve"> Privatization of Military Housing</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rsidR="00C01749"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rsidR="005159FA" w:rsidRPr="00FF14DD" w:rsidRDefault="00C01749" w:rsidP="00111039">
      <w:pPr>
        <w:pStyle w:val="a9"/>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18"/>
      <w:footerReference w:type="default" r:id="rId19"/>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1AF6" w:rsidRDefault="006D1AF6">
      <w:r>
        <w:separator/>
      </w:r>
    </w:p>
  </w:endnote>
  <w:endnote w:type="continuationSeparator" w:id="0">
    <w:p w:rsidR="006D1AF6" w:rsidRDefault="006D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3006" w:rsidRDefault="00933006">
    <w:pPr>
      <w:pStyle w:val="a5"/>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rsidR="00933006" w:rsidRDefault="0093300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3006" w:rsidRDefault="00933006">
    <w:pPr>
      <w:pStyle w:val="a5"/>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933006" w:rsidRDefault="00933006">
    <w:pPr>
      <w:pStyle w:val="a5"/>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3006" w:rsidRPr="0092790E" w:rsidRDefault="00933006" w:rsidP="0092790E">
    <w:pPr>
      <w:pStyle w:val="a5"/>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3006" w:rsidRPr="00BF372E" w:rsidRDefault="00933006" w:rsidP="00FF14DD">
    <w:pPr>
      <w:pStyle w:val="a5"/>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af2"/>
        <w:rFonts w:ascii="Arial" w:hAnsi="Arial" w:cs="Arial"/>
        <w:sz w:val="18"/>
        <w:szCs w:val="18"/>
      </w:rPr>
      <w:t xml:space="preserve"> </w:t>
    </w:r>
    <w:r w:rsidRPr="0092790E">
      <w:rPr>
        <w:rStyle w:val="af2"/>
        <w:rFonts w:ascii="Arial" w:hAnsi="Arial" w:cs="Arial"/>
        <w:sz w:val="18"/>
        <w:szCs w:val="18"/>
      </w:rPr>
      <w:fldChar w:fldCharType="begin"/>
    </w:r>
    <w:r w:rsidRPr="0092790E">
      <w:rPr>
        <w:rStyle w:val="af2"/>
        <w:rFonts w:ascii="Arial" w:hAnsi="Arial" w:cs="Arial"/>
        <w:sz w:val="18"/>
        <w:szCs w:val="18"/>
      </w:rPr>
      <w:instrText xml:space="preserve"> PAGE </w:instrText>
    </w:r>
    <w:r w:rsidRPr="0092790E">
      <w:rPr>
        <w:rStyle w:val="af2"/>
        <w:rFonts w:ascii="Arial" w:hAnsi="Arial" w:cs="Arial"/>
        <w:sz w:val="18"/>
        <w:szCs w:val="18"/>
      </w:rPr>
      <w:fldChar w:fldCharType="separate"/>
    </w:r>
    <w:r>
      <w:rPr>
        <w:rStyle w:val="af2"/>
        <w:rFonts w:ascii="Arial" w:hAnsi="Arial" w:cs="Arial"/>
        <w:noProof/>
        <w:sz w:val="18"/>
        <w:szCs w:val="18"/>
      </w:rPr>
      <w:t>2</w:t>
    </w:r>
    <w:r w:rsidRPr="0092790E">
      <w:rPr>
        <w:rStyle w:val="af2"/>
        <w:rFonts w:ascii="Arial" w:hAnsi="Arial" w:cs="Arial"/>
        <w:sz w:val="18"/>
        <w:szCs w:val="18"/>
      </w:rPr>
      <w:fldChar w:fldCharType="end"/>
    </w:r>
    <w:r w:rsidRPr="0092790E">
      <w:rPr>
        <w:rStyle w:val="af2"/>
        <w:rFonts w:ascii="Arial" w:hAnsi="Arial" w:cs="Arial"/>
        <w:sz w:val="18"/>
        <w:szCs w:val="18"/>
      </w:rPr>
      <w:t xml:space="preserve"> of </w:t>
    </w:r>
    <w:r w:rsidRPr="0092790E">
      <w:rPr>
        <w:rStyle w:val="af2"/>
        <w:rFonts w:ascii="Arial" w:hAnsi="Arial" w:cs="Arial"/>
        <w:sz w:val="18"/>
        <w:szCs w:val="18"/>
      </w:rPr>
      <w:fldChar w:fldCharType="begin"/>
    </w:r>
    <w:r w:rsidRPr="0092790E">
      <w:rPr>
        <w:rStyle w:val="af2"/>
        <w:rFonts w:ascii="Arial" w:hAnsi="Arial" w:cs="Arial"/>
        <w:sz w:val="18"/>
        <w:szCs w:val="18"/>
      </w:rPr>
      <w:instrText xml:space="preserve"> NUMPAGES </w:instrText>
    </w:r>
    <w:r w:rsidRPr="0092790E">
      <w:rPr>
        <w:rStyle w:val="af2"/>
        <w:rFonts w:ascii="Arial" w:hAnsi="Arial" w:cs="Arial"/>
        <w:sz w:val="18"/>
        <w:szCs w:val="18"/>
      </w:rPr>
      <w:fldChar w:fldCharType="separate"/>
    </w:r>
    <w:r>
      <w:rPr>
        <w:rStyle w:val="af2"/>
        <w:rFonts w:ascii="Arial" w:hAnsi="Arial" w:cs="Arial"/>
        <w:noProof/>
        <w:sz w:val="18"/>
        <w:szCs w:val="18"/>
      </w:rPr>
      <w:t>2</w:t>
    </w:r>
    <w:r w:rsidRPr="0092790E">
      <w:rPr>
        <w:rStyle w:val="af2"/>
        <w:rFonts w:ascii="Arial" w:hAnsi="Arial" w:cs="Arial"/>
        <w:sz w:val="18"/>
        <w:szCs w:val="18"/>
      </w:rPr>
      <w:fldChar w:fldCharType="end"/>
    </w:r>
  </w:p>
  <w:p w:rsidR="00933006" w:rsidRPr="006D7F6A" w:rsidRDefault="00933006" w:rsidP="0092790E">
    <w:pPr>
      <w:pStyle w:val="a5"/>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1AF6" w:rsidRDefault="006D1AF6">
      <w:r>
        <w:separator/>
      </w:r>
    </w:p>
  </w:footnote>
  <w:footnote w:type="continuationSeparator" w:id="0">
    <w:p w:rsidR="006D1AF6" w:rsidRDefault="006D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3006" w:rsidRDefault="00933006">
    <w:pPr>
      <w:pStyle w:val="a4"/>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4" w:name="OLE_LINK9"/>
  <w:p w:rsidR="00933006" w:rsidRDefault="00933006">
    <w:pPr>
      <w:pStyle w:val="a4"/>
      <w:ind w:left="0"/>
      <w:jc w:val="left"/>
    </w:pP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fldChar w:fldCharType="begin"/>
    </w:r>
    <w:r>
      <w:rPr>
        <w:rFonts w:ascii="Arial" w:hAnsi="Arial" w:cs="Arial"/>
        <w:color w:val="000080"/>
        <w:sz w:val="20"/>
        <w:szCs w:val="20"/>
      </w:rPr>
      <w:instrText xml:space="preserve"> INCLUDEPICTURE  "cid:image001.gif@01C58790.4E9C6580" \* MERGEFORMATINET </w:instrText>
    </w:r>
    <w:r>
      <w:rPr>
        <w:rFonts w:ascii="Arial" w:hAnsi="Arial" w:cs="Arial"/>
        <w:color w:val="000080"/>
        <w:sz w:val="20"/>
        <w:szCs w:val="20"/>
      </w:rPr>
      <w:fldChar w:fldCharType="separate"/>
    </w:r>
    <w:r>
      <w:rPr>
        <w:rFonts w:ascii="Arial" w:hAnsi="Arial" w:cs="Arial"/>
        <w:color w:val="00008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4.5pt;height:52.5pt" o:ole="">
          <v:imagedata r:id="rId1" r:href="rId2"/>
        </v:shape>
      </w:pict>
    </w:r>
    <w:r>
      <w:rPr>
        <w:rFonts w:ascii="Arial" w:hAnsi="Arial" w:cs="Arial"/>
        <w:color w:val="000080"/>
        <w:sz w:val="20"/>
        <w:szCs w:val="20"/>
      </w:rPr>
      <w:fldChar w:fldCharType="end"/>
    </w:r>
    <w:r>
      <w:rPr>
        <w:rFonts w:ascii="Arial" w:hAnsi="Arial" w:cs="Arial"/>
        <w:color w:val="000080"/>
        <w:sz w:val="20"/>
        <w:szCs w:val="20"/>
      </w:rPr>
      <w:fldChar w:fldCharType="end"/>
    </w:r>
    <w:r>
      <w:rPr>
        <w:rFonts w:ascii="Arial" w:hAnsi="Arial" w:cs="Arial"/>
        <w:color w:val="000080"/>
        <w:sz w:val="20"/>
        <w:szCs w:val="20"/>
      </w:rPr>
      <w:fldChar w:fldCharType="end"/>
    </w:r>
    <w:bookmarkEnd w:id="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33006" w:rsidRPr="0092790E" w:rsidRDefault="00933006" w:rsidP="0092790E">
    <w:pPr>
      <w:pStyle w:val="a4"/>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760677">
      <w:rPr>
        <w:rFonts w:ascii="Arial" w:hAnsi="Arial" w:cs="Arial"/>
        <w:b/>
        <w:i/>
        <w:sz w:val="18"/>
        <w:szCs w:val="18"/>
      </w:rPr>
      <w:t>Ternopil Lost &amp; Found</w:t>
    </w:r>
  </w:p>
  <w:p w:rsidR="00933006" w:rsidRPr="003042B3" w:rsidRDefault="00933006" w:rsidP="003042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52" type="#_x0000_t75" style="width:3in;height:3in" o:bullet="t"/>
    </w:pict>
  </w:numPicBullet>
  <w:numPicBullet w:numPicBulletId="1">
    <w:pict>
      <v:shape id="_x0000_i2653" type="#_x0000_t75" style="width:3in;height:3in" o:bullet="t"/>
    </w:pict>
  </w:numPicBullet>
  <w:numPicBullet w:numPicBulletId="2">
    <w:pict>
      <v:shape id="_x0000_i2654"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ascii="Times New Roman" w:hAnsi="Times New Roman" w:hint="default"/>
        <w:b/>
        <w:i w:val="0"/>
        <w:sz w:val="24"/>
        <w:szCs w:val="24"/>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9B344D"/>
    <w:multiLevelType w:val="hybridMultilevel"/>
    <w:tmpl w:val="9D44DFA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3"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6"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4"/>
  </w:num>
  <w:num w:numId="4">
    <w:abstractNumId w:val="9"/>
  </w:num>
  <w:num w:numId="5">
    <w:abstractNumId w:val="10"/>
  </w:num>
  <w:num w:numId="6">
    <w:abstractNumId w:val="12"/>
  </w:num>
  <w:num w:numId="7">
    <w:abstractNumId w:val="22"/>
  </w:num>
  <w:num w:numId="8">
    <w:abstractNumId w:val="2"/>
  </w:num>
  <w:num w:numId="9">
    <w:abstractNumId w:val="3"/>
  </w:num>
  <w:num w:numId="10">
    <w:abstractNumId w:val="21"/>
  </w:num>
  <w:num w:numId="11">
    <w:abstractNumId w:val="0"/>
  </w:num>
  <w:num w:numId="12">
    <w:abstractNumId w:val="1"/>
  </w:num>
  <w:num w:numId="13">
    <w:abstractNumId w:val="18"/>
  </w:num>
  <w:num w:numId="14">
    <w:abstractNumId w:val="5"/>
  </w:num>
  <w:num w:numId="15">
    <w:abstractNumId w:val="7"/>
  </w:num>
  <w:num w:numId="16">
    <w:abstractNumId w:val="17"/>
  </w:num>
  <w:num w:numId="17">
    <w:abstractNumId w:val="19"/>
  </w:num>
  <w:num w:numId="18">
    <w:abstractNumId w:val="24"/>
  </w:num>
  <w:num w:numId="19">
    <w:abstractNumId w:val="16"/>
  </w:num>
  <w:num w:numId="20">
    <w:abstractNumId w:val="8"/>
  </w:num>
  <w:num w:numId="21">
    <w:abstractNumId w:val="23"/>
  </w:num>
  <w:num w:numId="22">
    <w:abstractNumId w:val="13"/>
  </w:num>
  <w:num w:numId="23">
    <w:abstractNumId w:val="15"/>
  </w:num>
  <w:num w:numId="24">
    <w:abstractNumId w:val="20"/>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Геннадій Богута">
    <w15:presenceInfo w15:providerId="Windows Live" w15:userId="76309f4486930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00E"/>
    <w:rsid w:val="0016596E"/>
    <w:rsid w:val="00171D93"/>
    <w:rsid w:val="001811BE"/>
    <w:rsid w:val="00190418"/>
    <w:rsid w:val="001B7CC3"/>
    <w:rsid w:val="001D22AD"/>
    <w:rsid w:val="001F0357"/>
    <w:rsid w:val="001F27B2"/>
    <w:rsid w:val="00203BBE"/>
    <w:rsid w:val="00203C51"/>
    <w:rsid w:val="00226272"/>
    <w:rsid w:val="0023171D"/>
    <w:rsid w:val="00234539"/>
    <w:rsid w:val="00246B84"/>
    <w:rsid w:val="00250011"/>
    <w:rsid w:val="00256363"/>
    <w:rsid w:val="002677DE"/>
    <w:rsid w:val="002B5631"/>
    <w:rsid w:val="002B761F"/>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E7FA9"/>
    <w:rsid w:val="003F06D7"/>
    <w:rsid w:val="003F6FFF"/>
    <w:rsid w:val="00401C21"/>
    <w:rsid w:val="004040A9"/>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C7A2C"/>
    <w:rsid w:val="005E073A"/>
    <w:rsid w:val="005E22C0"/>
    <w:rsid w:val="005F5D66"/>
    <w:rsid w:val="006135C8"/>
    <w:rsid w:val="00631BAE"/>
    <w:rsid w:val="00634543"/>
    <w:rsid w:val="00670CF6"/>
    <w:rsid w:val="00690340"/>
    <w:rsid w:val="006A6F56"/>
    <w:rsid w:val="006A7623"/>
    <w:rsid w:val="006C0708"/>
    <w:rsid w:val="006C55CA"/>
    <w:rsid w:val="006D1AF6"/>
    <w:rsid w:val="006E02F2"/>
    <w:rsid w:val="006E678F"/>
    <w:rsid w:val="006F358E"/>
    <w:rsid w:val="006F7500"/>
    <w:rsid w:val="0070794A"/>
    <w:rsid w:val="007166E0"/>
    <w:rsid w:val="00723C98"/>
    <w:rsid w:val="007339EB"/>
    <w:rsid w:val="0074628F"/>
    <w:rsid w:val="00751E03"/>
    <w:rsid w:val="00760677"/>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33006"/>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079A1"/>
    <w:rsid w:val="00B3499B"/>
    <w:rsid w:val="00B516AC"/>
    <w:rsid w:val="00B71562"/>
    <w:rsid w:val="00B84792"/>
    <w:rsid w:val="00B9312D"/>
    <w:rsid w:val="00B94488"/>
    <w:rsid w:val="00BA6B57"/>
    <w:rsid w:val="00BC74F4"/>
    <w:rsid w:val="00BE1B2E"/>
    <w:rsid w:val="00C01749"/>
    <w:rsid w:val="00C11A22"/>
    <w:rsid w:val="00C52992"/>
    <w:rsid w:val="00C70DEA"/>
    <w:rsid w:val="00C74147"/>
    <w:rsid w:val="00CC1724"/>
    <w:rsid w:val="00CE2859"/>
    <w:rsid w:val="00CF4AB0"/>
    <w:rsid w:val="00D00778"/>
    <w:rsid w:val="00D156EB"/>
    <w:rsid w:val="00D31D5B"/>
    <w:rsid w:val="00D32096"/>
    <w:rsid w:val="00D7792A"/>
    <w:rsid w:val="00D81598"/>
    <w:rsid w:val="00D82F83"/>
    <w:rsid w:val="00D84B4C"/>
    <w:rsid w:val="00DA3FDE"/>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5041"/>
    <w:rsid w:val="00F772B0"/>
    <w:rsid w:val="00F859D6"/>
    <w:rsid w:val="00FA055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9B670"/>
  <w15:chartTrackingRefBased/>
  <w15:docId w15:val="{E80CDCBE-E5E6-4374-9E9A-BD35B3D0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before="60" w:after="60"/>
      <w:ind w:left="576"/>
      <w:jc w:val="both"/>
    </w:pPr>
    <w:rPr>
      <w:sz w:val="24"/>
      <w:szCs w:val="24"/>
      <w:lang w:val="en-US" w:eastAsia="en-US"/>
    </w:rPr>
  </w:style>
  <w:style w:type="paragraph" w:styleId="1">
    <w:name w:val="heading 1"/>
    <w:basedOn w:val="a"/>
    <w:autoRedefine/>
    <w:qFormat/>
    <w:pPr>
      <w:keepNext/>
      <w:numPr>
        <w:numId w:val="1"/>
      </w:numPr>
      <w:spacing w:before="180" w:after="120"/>
      <w:jc w:val="left"/>
      <w:outlineLvl w:val="0"/>
    </w:pPr>
    <w:rPr>
      <w:rFonts w:eastAsia="Arial Unicode MS"/>
      <w:b/>
      <w:bCs/>
      <w:caps/>
      <w:kern w:val="36"/>
      <w:sz w:val="28"/>
      <w:szCs w:val="48"/>
    </w:rPr>
  </w:style>
  <w:style w:type="paragraph" w:styleId="2">
    <w:name w:val="heading 2"/>
    <w:basedOn w:val="a"/>
    <w:qFormat/>
    <w:pPr>
      <w:keepNext/>
      <w:keepLines/>
      <w:numPr>
        <w:ilvl w:val="1"/>
        <w:numId w:val="1"/>
      </w:numPr>
      <w:spacing w:before="180" w:after="120"/>
      <w:outlineLvl w:val="1"/>
    </w:pPr>
    <w:rPr>
      <w:rFonts w:eastAsia="Arial Unicode MS" w:cs="Arial Unicode MS"/>
      <w:b/>
      <w:bCs/>
      <w:caps/>
    </w:rPr>
  </w:style>
  <w:style w:type="paragraph" w:styleId="3">
    <w:name w:val="heading 3"/>
    <w:basedOn w:val="a"/>
    <w:qFormat/>
    <w:pPr>
      <w:keepNext/>
      <w:numPr>
        <w:ilvl w:val="2"/>
        <w:numId w:val="1"/>
      </w:numPr>
      <w:tabs>
        <w:tab w:val="left" w:pos="864"/>
      </w:tabs>
      <w:spacing w:before="120"/>
      <w:outlineLvl w:val="2"/>
    </w:pPr>
    <w:rPr>
      <w:rFonts w:eastAsia="Arial Unicode MS" w:cs="Arial Unicode MS"/>
      <w:b/>
      <w:bCs/>
    </w:rPr>
  </w:style>
  <w:style w:type="paragraph" w:styleId="4">
    <w:name w:val="heading 4"/>
    <w:basedOn w:val="a"/>
    <w:qFormat/>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qFormat/>
    <w:pPr>
      <w:numPr>
        <w:ilvl w:val="4"/>
        <w:numId w:val="1"/>
      </w:numPr>
      <w:outlineLvl w:val="4"/>
    </w:pPr>
    <w:rPr>
      <w:rFonts w:ascii="Arial" w:eastAsia="Arial Unicode MS" w:hAnsi="Arial" w:cs="Arial Unicode MS"/>
      <w:b/>
      <w:bCs/>
      <w:szCs w:val="20"/>
    </w:rPr>
  </w:style>
  <w:style w:type="paragraph" w:styleId="6">
    <w:name w:val="heading 6"/>
    <w:basedOn w:val="a"/>
    <w:next w:val="a"/>
    <w:qFormat/>
    <w:pPr>
      <w:numPr>
        <w:ilvl w:val="5"/>
        <w:numId w:val="1"/>
      </w:numPr>
      <w:outlineLvl w:val="5"/>
    </w:pPr>
    <w:rPr>
      <w:rFonts w:ascii="Arial" w:hAnsi="Arial"/>
      <w:b/>
      <w:bCs/>
      <w:caps/>
      <w:sz w:val="28"/>
      <w:szCs w:val="22"/>
    </w:rPr>
  </w:style>
  <w:style w:type="paragraph" w:styleId="7">
    <w:name w:val="heading 7"/>
    <w:basedOn w:val="a"/>
    <w:next w:val="a"/>
    <w:qFormat/>
    <w:pPr>
      <w:numPr>
        <w:ilvl w:val="6"/>
        <w:numId w:val="1"/>
      </w:numPr>
      <w:outlineLvl w:val="6"/>
    </w:pPr>
    <w:rPr>
      <w:rFonts w:ascii="Arial" w:hAnsi="Arial"/>
      <w:b/>
    </w:rPr>
  </w:style>
  <w:style w:type="paragraph" w:styleId="8">
    <w:name w:val="heading 8"/>
    <w:basedOn w:val="a"/>
    <w:next w:val="a"/>
    <w:qFormat/>
    <w:pPr>
      <w:numPr>
        <w:ilvl w:val="7"/>
        <w:numId w:val="1"/>
      </w:numPr>
      <w:outlineLvl w:val="7"/>
    </w:pPr>
    <w:rPr>
      <w:rFonts w:ascii="Arial" w:hAnsi="Arial"/>
      <w:b/>
      <w:iCs/>
    </w:rPr>
  </w:style>
  <w:style w:type="paragraph" w:styleId="9">
    <w:name w:val="heading 9"/>
    <w:basedOn w:val="a"/>
    <w:next w:val="a"/>
    <w:qFormat/>
    <w:pPr>
      <w:numPr>
        <w:ilvl w:val="8"/>
        <w:numId w:val="1"/>
      </w:numPr>
      <w:spacing w:before="24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FFF"/>
      <w:u w:val="single"/>
    </w:rPr>
  </w:style>
  <w:style w:type="paragraph" w:styleId="a4">
    <w:name w:val="header"/>
    <w:basedOn w:val="a"/>
    <w:pPr>
      <w:tabs>
        <w:tab w:val="center" w:pos="4320"/>
        <w:tab w:val="right" w:pos="8640"/>
      </w:tabs>
    </w:pPr>
  </w:style>
  <w:style w:type="paragraph" w:styleId="a5">
    <w:name w:val="footer"/>
    <w:basedOn w:val="a"/>
    <w:pPr>
      <w:tabs>
        <w:tab w:val="center" w:pos="4320"/>
        <w:tab w:val="right" w:pos="8640"/>
      </w:tabs>
    </w:pPr>
  </w:style>
  <w:style w:type="paragraph" w:styleId="a6">
    <w:name w:val="Title"/>
    <w:basedOn w:val="a"/>
    <w:qFormat/>
    <w:pPr>
      <w:spacing w:before="180" w:after="120"/>
      <w:ind w:left="0"/>
      <w:jc w:val="center"/>
    </w:pPr>
    <w:rPr>
      <w:b/>
      <w:bCs/>
      <w:caps/>
      <w:sz w:val="36"/>
    </w:rPr>
  </w:style>
  <w:style w:type="paragraph" w:styleId="a7">
    <w:name w:val="caption"/>
    <w:basedOn w:val="a"/>
    <w:next w:val="a"/>
    <w:qFormat/>
    <w:pPr>
      <w:keepNext/>
    </w:pPr>
    <w:rPr>
      <w:b/>
      <w:bCs/>
      <w:i/>
      <w:sz w:val="20"/>
      <w:szCs w:val="20"/>
    </w:rPr>
  </w:style>
  <w:style w:type="paragraph" w:styleId="a8">
    <w:name w:val="Body Text Indent"/>
    <w:basedOn w:val="a"/>
  </w:style>
  <w:style w:type="paragraph" w:styleId="10">
    <w:name w:val="toc 1"/>
    <w:basedOn w:val="a"/>
    <w:next w:val="a"/>
    <w:semiHidden/>
    <w:pPr>
      <w:tabs>
        <w:tab w:val="left" w:pos="288"/>
        <w:tab w:val="left" w:pos="720"/>
        <w:tab w:val="right" w:leader="dot" w:pos="9350"/>
      </w:tabs>
      <w:spacing w:before="180"/>
      <w:ind w:left="0"/>
    </w:pPr>
    <w:rPr>
      <w:b/>
      <w:bCs/>
      <w:caps/>
      <w:noProof/>
      <w:szCs w:val="28"/>
    </w:rPr>
  </w:style>
  <w:style w:type="paragraph" w:styleId="20">
    <w:name w:val="toc 2"/>
    <w:basedOn w:val="a"/>
    <w:next w:val="a"/>
    <w:uiPriority w:val="39"/>
    <w:pPr>
      <w:tabs>
        <w:tab w:val="left" w:pos="720"/>
        <w:tab w:val="left" w:pos="1296"/>
        <w:tab w:val="right" w:leader="dot" w:pos="9350"/>
      </w:tabs>
      <w:ind w:left="432"/>
    </w:pPr>
    <w:rPr>
      <w:noProof/>
    </w:rPr>
  </w:style>
  <w:style w:type="paragraph" w:styleId="30">
    <w:name w:val="toc 3"/>
    <w:basedOn w:val="a"/>
    <w:next w:val="a"/>
    <w:autoRedefine/>
    <w:semiHidden/>
    <w:pPr>
      <w:tabs>
        <w:tab w:val="left" w:pos="1620"/>
        <w:tab w:val="left" w:pos="1920"/>
        <w:tab w:val="right" w:leader="dot" w:pos="9350"/>
      </w:tabs>
      <w:ind w:left="900"/>
    </w:pPr>
    <w:rPr>
      <w:noProof/>
    </w:rPr>
  </w:style>
  <w:style w:type="paragraph" w:styleId="40">
    <w:name w:val="toc 4"/>
    <w:basedOn w:val="a"/>
    <w:next w:val="a"/>
    <w:autoRedefine/>
    <w:semiHidden/>
    <w:pPr>
      <w:tabs>
        <w:tab w:val="left" w:pos="2160"/>
        <w:tab w:val="right" w:leader="dot" w:pos="9360"/>
      </w:tabs>
      <w:ind w:left="0"/>
    </w:pPr>
    <w:rPr>
      <w:b/>
      <w:caps/>
      <w:szCs w:val="28"/>
    </w:rPr>
  </w:style>
  <w:style w:type="paragraph" w:styleId="50">
    <w:name w:val="toc 5"/>
    <w:basedOn w:val="a"/>
    <w:next w:val="a"/>
    <w:autoRedefine/>
    <w:semiHidden/>
    <w:pPr>
      <w:ind w:left="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paragraph" w:customStyle="1" w:styleId="tabletxt">
    <w:name w:val="tabletxt"/>
    <w:basedOn w:val="a"/>
    <w:pPr>
      <w:autoSpaceDE w:val="0"/>
      <w:autoSpaceDN w:val="0"/>
      <w:adjustRightInd w:val="0"/>
      <w:spacing w:before="20" w:after="20"/>
      <w:ind w:left="0"/>
    </w:pPr>
    <w:rPr>
      <w:rFonts w:cs="Arial"/>
      <w:sz w:val="20"/>
      <w:szCs w:val="20"/>
    </w:rPr>
  </w:style>
  <w:style w:type="paragraph" w:customStyle="1" w:styleId="TitleCover">
    <w:name w:val="Title Cover"/>
    <w:basedOn w:val="a"/>
    <w:next w:val="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a9"/>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a9">
    <w:name w:val="Body Text"/>
    <w:basedOn w:val="a"/>
    <w:pPr>
      <w:spacing w:after="120"/>
    </w:pPr>
  </w:style>
  <w:style w:type="paragraph" w:customStyle="1" w:styleId="Tabletext">
    <w:name w:val="Tabletext"/>
    <w:basedOn w:val="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a"/>
    <w:next w:val="a9"/>
    <w:pPr>
      <w:keepLines/>
      <w:spacing w:before="0" w:after="120" w:line="240" w:lineRule="atLeast"/>
    </w:pPr>
    <w:rPr>
      <w:i/>
      <w:color w:val="0000FF"/>
      <w:szCs w:val="20"/>
    </w:rPr>
  </w:style>
  <w:style w:type="paragraph" w:customStyle="1" w:styleId="Paragraph2">
    <w:name w:val="Paragraph2"/>
    <w:basedOn w:val="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aa">
    <w:name w:val="Balloon Text"/>
    <w:basedOn w:val="a"/>
    <w:semiHidden/>
    <w:rPr>
      <w:rFonts w:ascii="Tahoma" w:hAnsi="Tahoma" w:cs="Tahoma"/>
      <w:sz w:val="16"/>
      <w:szCs w:val="16"/>
    </w:rPr>
  </w:style>
  <w:style w:type="character" w:styleId="ab">
    <w:name w:val="annotation reference"/>
    <w:semiHidden/>
    <w:rPr>
      <w:sz w:val="16"/>
      <w:szCs w:val="16"/>
    </w:rPr>
  </w:style>
  <w:style w:type="paragraph" w:customStyle="1" w:styleId="InfoBlueCharCharCharCharCharChar">
    <w:name w:val="InfoBlue Char Char Char Char Char Char"/>
    <w:basedOn w:val="a"/>
    <w:next w:val="a9"/>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a"/>
    <w:next w:val="a9"/>
    <w:pPr>
      <w:keepLines/>
      <w:spacing w:before="0" w:after="120" w:line="240" w:lineRule="atLeast"/>
    </w:pPr>
    <w:rPr>
      <w:i/>
      <w:color w:val="0000FF"/>
      <w:szCs w:val="20"/>
    </w:rPr>
  </w:style>
  <w:style w:type="paragraph" w:styleId="ac">
    <w:name w:val="annotation text"/>
    <w:basedOn w:val="a"/>
    <w:semiHidden/>
    <w:rPr>
      <w:sz w:val="20"/>
      <w:szCs w:val="20"/>
    </w:rPr>
  </w:style>
  <w:style w:type="paragraph" w:styleId="ad">
    <w:name w:val="annotation subject"/>
    <w:basedOn w:val="ac"/>
    <w:next w:val="ac"/>
    <w:semiHidden/>
    <w:rPr>
      <w:b/>
      <w:bCs/>
    </w:rPr>
  </w:style>
  <w:style w:type="paragraph" w:customStyle="1" w:styleId="ResumeBody">
    <w:name w:val="Resume Body"/>
    <w:basedOn w:val="a"/>
    <w:pPr>
      <w:spacing w:after="120"/>
      <w:ind w:left="0"/>
      <w:jc w:val="left"/>
    </w:pPr>
    <w:rPr>
      <w:sz w:val="20"/>
    </w:rPr>
  </w:style>
  <w:style w:type="paragraph" w:styleId="21">
    <w:name w:val="Body Text 2"/>
    <w:basedOn w:val="a"/>
    <w:pPr>
      <w:spacing w:before="0" w:after="0"/>
      <w:ind w:left="0"/>
      <w:jc w:val="left"/>
    </w:pPr>
    <w:rPr>
      <w:rFonts w:ascii="Arial" w:hAnsi="Arial" w:cs="Arial"/>
      <w:sz w:val="22"/>
      <w:szCs w:val="22"/>
    </w:rPr>
  </w:style>
  <w:style w:type="paragraph" w:styleId="ae">
    <w:name w:val="Normal (Web)"/>
    <w:basedOn w:val="a"/>
    <w:pPr>
      <w:spacing w:before="100" w:beforeAutospacing="1" w:after="100" w:afterAutospacing="1"/>
      <w:ind w:left="0"/>
      <w:jc w:val="left"/>
    </w:pPr>
  </w:style>
  <w:style w:type="character" w:styleId="af">
    <w:name w:val="Strong"/>
    <w:qFormat/>
    <w:rPr>
      <w:b/>
      <w:bCs/>
    </w:rPr>
  </w:style>
  <w:style w:type="character" w:styleId="af0">
    <w:name w:val="FollowedHyperlink"/>
    <w:rPr>
      <w:color w:val="800080"/>
      <w:u w:val="single"/>
    </w:rPr>
  </w:style>
  <w:style w:type="paragraph" w:styleId="31">
    <w:name w:val="Body Text 3"/>
    <w:basedOn w:val="a"/>
    <w:pPr>
      <w:tabs>
        <w:tab w:val="num" w:pos="1800"/>
      </w:tabs>
      <w:ind w:left="0"/>
    </w:pPr>
  </w:style>
  <w:style w:type="character" w:customStyle="1" w:styleId="InstructionsChar1">
    <w:name w:val="Instructions Char1"/>
    <w:rPr>
      <w:i/>
      <w:color w:val="0000FF"/>
      <w:sz w:val="24"/>
      <w:lang w:val="en-US" w:eastAsia="en-US" w:bidi="ar-SA"/>
    </w:rPr>
  </w:style>
  <w:style w:type="character" w:styleId="HTML">
    <w:name w:val="HTML Cite"/>
    <w:rPr>
      <w:i/>
      <w:iCs/>
    </w:rPr>
  </w:style>
  <w:style w:type="paragraph" w:customStyle="1" w:styleId="TableColumnHeading">
    <w:name w:val="TableColumnHeading"/>
    <w:next w:val="a"/>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22">
    <w:name w:val="Body Text Indent 2"/>
    <w:basedOn w:val="a"/>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a"/>
    <w:pPr>
      <w:spacing w:before="0" w:after="0"/>
      <w:ind w:left="0"/>
      <w:jc w:val="left"/>
    </w:pPr>
    <w:rPr>
      <w:rFonts w:ascii="Arial" w:hAnsi="Arial"/>
      <w:b/>
      <w:sz w:val="22"/>
    </w:rPr>
  </w:style>
  <w:style w:type="paragraph" w:customStyle="1" w:styleId="PageTitle">
    <w:name w:val="PageTitle"/>
    <w:basedOn w:val="a"/>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a"/>
    <w:pPr>
      <w:spacing w:before="20" w:after="20"/>
      <w:ind w:left="0"/>
      <w:jc w:val="left"/>
    </w:pPr>
    <w:rPr>
      <w:rFonts w:ascii="Arial" w:hAnsi="Arial"/>
      <w:sz w:val="20"/>
      <w:szCs w:val="20"/>
    </w:rPr>
  </w:style>
  <w:style w:type="paragraph" w:customStyle="1" w:styleId="TextBold">
    <w:name w:val="Text Bold"/>
    <w:basedOn w:val="a"/>
    <w:next w:val="a"/>
    <w:pPr>
      <w:spacing w:before="0" w:after="0"/>
      <w:ind w:left="0"/>
      <w:jc w:val="left"/>
    </w:pPr>
    <w:rPr>
      <w:rFonts w:ascii="Arial" w:hAnsi="Arial"/>
      <w:b/>
      <w:sz w:val="20"/>
      <w:szCs w:val="20"/>
    </w:rPr>
  </w:style>
  <w:style w:type="paragraph" w:customStyle="1" w:styleId="TextUnderBold">
    <w:name w:val="Text UnderBold"/>
    <w:basedOn w:val="a"/>
    <w:pPr>
      <w:spacing w:before="0" w:after="0"/>
      <w:ind w:left="0"/>
      <w:jc w:val="center"/>
    </w:pPr>
    <w:rPr>
      <w:rFonts w:ascii="Arial" w:hAnsi="Arial"/>
      <w:sz w:val="20"/>
      <w:szCs w:val="20"/>
      <w:u w:val="single"/>
    </w:rPr>
  </w:style>
  <w:style w:type="paragraph" w:customStyle="1" w:styleId="BodyTextKeep">
    <w:name w:val="Body Text Keep"/>
    <w:basedOn w:val="a9"/>
    <w:pPr>
      <w:keepNext/>
      <w:spacing w:before="0" w:after="220" w:line="220" w:lineRule="atLeast"/>
      <w:ind w:left="1080"/>
      <w:jc w:val="left"/>
    </w:pPr>
    <w:rPr>
      <w:rFonts w:ascii="Arial" w:hAnsi="Arial"/>
      <w:szCs w:val="20"/>
    </w:rPr>
  </w:style>
  <w:style w:type="paragraph" w:customStyle="1" w:styleId="SectionHeading">
    <w:name w:val="Section Heading"/>
    <w:basedOn w:val="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a"/>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a"/>
    <w:pPr>
      <w:spacing w:before="240" w:after="0"/>
      <w:ind w:left="0"/>
      <w:jc w:val="left"/>
    </w:pPr>
    <w:rPr>
      <w:sz w:val="20"/>
      <w:szCs w:val="20"/>
    </w:rPr>
  </w:style>
  <w:style w:type="paragraph" w:customStyle="1" w:styleId="Instructions">
    <w:name w:val="Instructions"/>
    <w:basedOn w:val="a"/>
    <w:autoRedefine/>
    <w:pPr>
      <w:shd w:val="clear" w:color="auto" w:fill="FFFFFF"/>
      <w:spacing w:before="0" w:after="0"/>
      <w:ind w:left="0"/>
      <w:jc w:val="left"/>
    </w:pPr>
    <w:rPr>
      <w:i/>
      <w:color w:val="0000FF"/>
      <w:szCs w:val="20"/>
    </w:rPr>
  </w:style>
  <w:style w:type="paragraph" w:customStyle="1" w:styleId="Bullet1">
    <w:name w:val="Bullet 1"/>
    <w:basedOn w:val="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0">
    <w:name w:val="HTML Acronym"/>
    <w:rPr>
      <w:color w:val="666666"/>
    </w:rPr>
  </w:style>
  <w:style w:type="paragraph" w:customStyle="1" w:styleId="InfoBlueCharChar2">
    <w:name w:val="InfoBlue Char Char2"/>
    <w:basedOn w:val="a"/>
    <w:next w:val="a9"/>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a"/>
    <w:pPr>
      <w:ind w:left="0"/>
    </w:pPr>
    <w:rPr>
      <w:b/>
      <w:sz w:val="28"/>
      <w:szCs w:val="28"/>
    </w:rPr>
  </w:style>
  <w:style w:type="table" w:styleId="af1">
    <w:name w:val="Table Grid"/>
    <w:basedOn w:val="a1"/>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a"/>
    <w:next w:val="a9"/>
    <w:pPr>
      <w:widowControl w:val="0"/>
      <w:spacing w:before="0" w:after="120" w:line="240" w:lineRule="atLeast"/>
    </w:pPr>
    <w:rPr>
      <w:i/>
      <w:color w:val="0000FF"/>
      <w:szCs w:val="20"/>
    </w:rPr>
  </w:style>
  <w:style w:type="character" w:styleId="af2">
    <w:name w:val="page number"/>
    <w:basedOn w:val="a0"/>
  </w:style>
  <w:style w:type="paragraph" w:styleId="af3">
    <w:name w:val="Revision"/>
    <w:hidden/>
    <w:uiPriority w:val="99"/>
    <w:semiHidden/>
    <w:rsid w:val="007339EB"/>
    <w:rPr>
      <w:sz w:val="24"/>
      <w:szCs w:val="24"/>
      <w:lang w:val="en-US" w:eastAsia="en-US"/>
    </w:rPr>
  </w:style>
  <w:style w:type="paragraph" w:styleId="af4">
    <w:name w:val="TOC Heading"/>
    <w:basedOn w:val="1"/>
    <w:next w:val="a"/>
    <w:uiPriority w:val="39"/>
    <w:unhideWhenUsed/>
    <w:qFormat/>
    <w:rsid w:val="0016500E"/>
    <w:pPr>
      <w:keepLines/>
      <w:numPr>
        <w:numId w:val="0"/>
      </w:numPr>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55948">
      <w:bodyDiv w:val="1"/>
      <w:marLeft w:val="0"/>
      <w:marRight w:val="0"/>
      <w:marTop w:val="0"/>
      <w:marBottom w:val="0"/>
      <w:divBdr>
        <w:top w:val="none" w:sz="0" w:space="0" w:color="auto"/>
        <w:left w:val="none" w:sz="0" w:space="0" w:color="auto"/>
        <w:bottom w:val="none" w:sz="0" w:space="0" w:color="auto"/>
        <w:right w:val="none" w:sz="0" w:space="0" w:color="auto"/>
      </w:divBdr>
    </w:div>
    <w:div w:id="229580042">
      <w:bodyDiv w:val="1"/>
      <w:marLeft w:val="0"/>
      <w:marRight w:val="0"/>
      <w:marTop w:val="0"/>
      <w:marBottom w:val="0"/>
      <w:divBdr>
        <w:top w:val="none" w:sz="0" w:space="0" w:color="auto"/>
        <w:left w:val="none" w:sz="0" w:space="0" w:color="auto"/>
        <w:bottom w:val="none" w:sz="0" w:space="0" w:color="auto"/>
        <w:right w:val="none" w:sz="0" w:space="0" w:color="auto"/>
      </w:divBdr>
    </w:div>
    <w:div w:id="576281353">
      <w:bodyDiv w:val="1"/>
      <w:marLeft w:val="0"/>
      <w:marRight w:val="0"/>
      <w:marTop w:val="0"/>
      <w:marBottom w:val="0"/>
      <w:divBdr>
        <w:top w:val="none" w:sz="0" w:space="0" w:color="auto"/>
        <w:left w:val="none" w:sz="0" w:space="0" w:color="auto"/>
        <w:bottom w:val="none" w:sz="0" w:space="0" w:color="auto"/>
        <w:right w:val="none" w:sz="0" w:space="0" w:color="auto"/>
      </w:divBdr>
    </w:div>
    <w:div w:id="660277668">
      <w:bodyDiv w:val="1"/>
      <w:marLeft w:val="0"/>
      <w:marRight w:val="0"/>
      <w:marTop w:val="0"/>
      <w:marBottom w:val="0"/>
      <w:divBdr>
        <w:top w:val="none" w:sz="0" w:space="0" w:color="auto"/>
        <w:left w:val="none" w:sz="0" w:space="0" w:color="auto"/>
        <w:bottom w:val="none" w:sz="0" w:space="0" w:color="auto"/>
        <w:right w:val="none" w:sz="0" w:space="0" w:color="auto"/>
      </w:divBdr>
    </w:div>
    <w:div w:id="763305365">
      <w:bodyDiv w:val="1"/>
      <w:marLeft w:val="0"/>
      <w:marRight w:val="0"/>
      <w:marTop w:val="0"/>
      <w:marBottom w:val="0"/>
      <w:divBdr>
        <w:top w:val="none" w:sz="0" w:space="0" w:color="auto"/>
        <w:left w:val="none" w:sz="0" w:space="0" w:color="auto"/>
        <w:bottom w:val="none" w:sz="0" w:space="0" w:color="auto"/>
        <w:right w:val="none" w:sz="0" w:space="0" w:color="auto"/>
      </w:divBdr>
    </w:div>
    <w:div w:id="773280598">
      <w:bodyDiv w:val="1"/>
      <w:marLeft w:val="0"/>
      <w:marRight w:val="0"/>
      <w:marTop w:val="0"/>
      <w:marBottom w:val="0"/>
      <w:divBdr>
        <w:top w:val="none" w:sz="0" w:space="0" w:color="auto"/>
        <w:left w:val="none" w:sz="0" w:space="0" w:color="auto"/>
        <w:bottom w:val="none" w:sz="0" w:space="0" w:color="auto"/>
        <w:right w:val="none" w:sz="0" w:space="0" w:color="auto"/>
      </w:divBdr>
    </w:div>
    <w:div w:id="792871124">
      <w:bodyDiv w:val="1"/>
      <w:marLeft w:val="0"/>
      <w:marRight w:val="0"/>
      <w:marTop w:val="0"/>
      <w:marBottom w:val="0"/>
      <w:divBdr>
        <w:top w:val="none" w:sz="0" w:space="0" w:color="auto"/>
        <w:left w:val="none" w:sz="0" w:space="0" w:color="auto"/>
        <w:bottom w:val="none" w:sz="0" w:space="0" w:color="auto"/>
        <w:right w:val="none" w:sz="0" w:space="0" w:color="auto"/>
      </w:divBdr>
    </w:div>
    <w:div w:id="924149027">
      <w:bodyDiv w:val="1"/>
      <w:marLeft w:val="0"/>
      <w:marRight w:val="0"/>
      <w:marTop w:val="0"/>
      <w:marBottom w:val="0"/>
      <w:divBdr>
        <w:top w:val="none" w:sz="0" w:space="0" w:color="auto"/>
        <w:left w:val="none" w:sz="0" w:space="0" w:color="auto"/>
        <w:bottom w:val="none" w:sz="0" w:space="0" w:color="auto"/>
        <w:right w:val="none" w:sz="0" w:space="0" w:color="auto"/>
      </w:divBdr>
    </w:div>
    <w:div w:id="1017198984">
      <w:bodyDiv w:val="1"/>
      <w:marLeft w:val="0"/>
      <w:marRight w:val="0"/>
      <w:marTop w:val="0"/>
      <w:marBottom w:val="0"/>
      <w:divBdr>
        <w:top w:val="none" w:sz="0" w:space="0" w:color="auto"/>
        <w:left w:val="none" w:sz="0" w:space="0" w:color="auto"/>
        <w:bottom w:val="none" w:sz="0" w:space="0" w:color="auto"/>
        <w:right w:val="none" w:sz="0" w:space="0" w:color="auto"/>
      </w:divBdr>
    </w:div>
    <w:div w:id="1077678213">
      <w:bodyDiv w:val="1"/>
      <w:marLeft w:val="0"/>
      <w:marRight w:val="0"/>
      <w:marTop w:val="0"/>
      <w:marBottom w:val="0"/>
      <w:divBdr>
        <w:top w:val="none" w:sz="0" w:space="0" w:color="auto"/>
        <w:left w:val="none" w:sz="0" w:space="0" w:color="auto"/>
        <w:bottom w:val="none" w:sz="0" w:space="0" w:color="auto"/>
        <w:right w:val="none" w:sz="0" w:space="0" w:color="auto"/>
      </w:divBdr>
    </w:div>
    <w:div w:id="1314217578">
      <w:bodyDiv w:val="1"/>
      <w:marLeft w:val="0"/>
      <w:marRight w:val="0"/>
      <w:marTop w:val="0"/>
      <w:marBottom w:val="0"/>
      <w:divBdr>
        <w:top w:val="none" w:sz="0" w:space="0" w:color="auto"/>
        <w:left w:val="none" w:sz="0" w:space="0" w:color="auto"/>
        <w:bottom w:val="none" w:sz="0" w:space="0" w:color="auto"/>
        <w:right w:val="none" w:sz="0" w:space="0" w:color="auto"/>
      </w:divBdr>
    </w:div>
    <w:div w:id="166285505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Microsoft_Excel_97-2003_Worksheet.xls"/><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openxmlformats.org/officeDocument/2006/relationships/image" Target="media/image2.emf"/><Relationship Id="rId17" Type="http://schemas.openxmlformats.org/officeDocument/2006/relationships/hyperlink" Target="http://www.whitehouse.gov/omb/budintegration/pma_index.html" TargetMode="External"/><Relationship Id="rId2" Type="http://schemas.openxmlformats.org/officeDocument/2006/relationships/styles" Target="styles.xml"/><Relationship Id="rId16" Type="http://schemas.openxmlformats.org/officeDocument/2006/relationships/hyperlink" Target="http://aspe.hhs.gov/hhsplan/2004/goals.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aspe.hhs.gov/hhsplan/2004/goals.shtml"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cdc.gov/about/goals/"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cid:image001.gif@01C58790.4E9C6580"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10917</Words>
  <Characters>6224</Characters>
  <Application>Microsoft Office Word</Application>
  <DocSecurity>0</DocSecurity>
  <Lines>51</Lines>
  <Paragraphs>34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Project Charter Template</vt:lpstr>
      <vt:lpstr>Project Charter Template</vt:lpstr>
    </vt:vector>
  </TitlesOfParts>
  <Manager/>
  <Company/>
  <LinksUpToDate>false</LinksUpToDate>
  <CharactersWithSpaces>17107</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Ternopil Lost &amp; Found</dc:subject>
  <dc:creator>Геннадій Богута</dc:creator>
  <cp:keywords/>
  <dc:description/>
  <cp:lastModifiedBy>Геннадій Богута</cp:lastModifiedBy>
  <cp:revision>4</cp:revision>
  <cp:lastPrinted>2005-07-13T07:44:00Z</cp:lastPrinted>
  <dcterms:created xsi:type="dcterms:W3CDTF">2024-02-27T07:27:00Z</dcterms:created>
  <dcterms:modified xsi:type="dcterms:W3CDTF">2024-02-27T07:34:00Z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